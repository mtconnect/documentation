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18299" w14:textId="386A13A4" w:rsidR="003961C6" w:rsidRPr="00530032" w:rsidRDefault="004F6201">
      <w:pPr>
        <w:jc w:val="center"/>
        <w:rPr>
          <w:sz w:val="44"/>
        </w:rPr>
      </w:pPr>
      <w:r>
        <w:rPr>
          <w:noProof/>
          <w:sz w:val="44"/>
        </w:rPr>
        <w:drawing>
          <wp:inline distT="0" distB="0" distL="0" distR="0" wp14:anchorId="0CA95C7D" wp14:editId="5C2FFF82">
            <wp:extent cx="4349115" cy="1367790"/>
            <wp:effectExtent l="0" t="0" r="0" b="0"/>
            <wp:docPr id="1" name="Picture 1" descr="MTConnect_MBDG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Connect_MBDG_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9115" cy="1367790"/>
                    </a:xfrm>
                    <a:prstGeom prst="rect">
                      <a:avLst/>
                    </a:prstGeom>
                    <a:noFill/>
                    <a:ln>
                      <a:noFill/>
                    </a:ln>
                  </pic:spPr>
                </pic:pic>
              </a:graphicData>
            </a:graphic>
          </wp:inline>
        </w:drawing>
      </w:r>
    </w:p>
    <w:p w14:paraId="38EBF954" w14:textId="77777777" w:rsidR="003961C6" w:rsidRDefault="003961C6">
      <w:pPr>
        <w:jc w:val="center"/>
        <w:rPr>
          <w:sz w:val="44"/>
        </w:rPr>
      </w:pPr>
    </w:p>
    <w:p w14:paraId="4FC8EBDF" w14:textId="77777777" w:rsidR="00530032" w:rsidRPr="00530032" w:rsidRDefault="00530032">
      <w:pPr>
        <w:jc w:val="center"/>
        <w:rPr>
          <w:sz w:val="44"/>
        </w:rPr>
      </w:pPr>
    </w:p>
    <w:p w14:paraId="6A0DBA7A" w14:textId="77777777" w:rsidR="003961C6" w:rsidRPr="00530032" w:rsidRDefault="003961C6" w:rsidP="00530032">
      <w:pPr>
        <w:jc w:val="center"/>
        <w:rPr>
          <w:b/>
          <w:sz w:val="44"/>
        </w:rPr>
      </w:pPr>
      <w:bookmarkStart w:id="0" w:name="_Toc498086643"/>
      <w:bookmarkStart w:id="1" w:name="_Toc498087267"/>
      <w:r w:rsidRPr="00530032">
        <w:rPr>
          <w:b/>
          <w:sz w:val="44"/>
        </w:rPr>
        <w:t>OPERATING PROCEDURES MANUAL</w:t>
      </w:r>
      <w:bookmarkEnd w:id="0"/>
      <w:bookmarkEnd w:id="1"/>
    </w:p>
    <w:p w14:paraId="2BB7CCD0" w14:textId="77777777" w:rsidR="003961C6" w:rsidRPr="00530032" w:rsidRDefault="003961C6" w:rsidP="00530032">
      <w:pPr>
        <w:jc w:val="center"/>
        <w:rPr>
          <w:b/>
          <w:sz w:val="36"/>
        </w:rPr>
      </w:pPr>
    </w:p>
    <w:p w14:paraId="45391005" w14:textId="77777777" w:rsidR="003961C6" w:rsidRDefault="003961C6" w:rsidP="00530032">
      <w:pPr>
        <w:jc w:val="center"/>
        <w:rPr>
          <w:b/>
          <w:sz w:val="36"/>
        </w:rPr>
      </w:pPr>
      <w:bookmarkStart w:id="2" w:name="_Toc498086644"/>
      <w:bookmarkStart w:id="3" w:name="_Toc498087268"/>
      <w:r w:rsidRPr="00530032">
        <w:rPr>
          <w:b/>
          <w:sz w:val="36"/>
        </w:rPr>
        <w:t>for the</w:t>
      </w:r>
      <w:bookmarkEnd w:id="2"/>
      <w:bookmarkEnd w:id="3"/>
      <w:r w:rsidR="00165FD0">
        <w:rPr>
          <w:b/>
          <w:sz w:val="36"/>
        </w:rPr>
        <w:t xml:space="preserve"> </w:t>
      </w:r>
    </w:p>
    <w:p w14:paraId="39285C18" w14:textId="77777777" w:rsidR="003B0933" w:rsidRPr="00530032" w:rsidRDefault="003B0933" w:rsidP="00530032">
      <w:pPr>
        <w:jc w:val="center"/>
        <w:rPr>
          <w:b/>
          <w:sz w:val="36"/>
        </w:rPr>
      </w:pPr>
    </w:p>
    <w:p w14:paraId="5C61DB1C" w14:textId="77777777" w:rsidR="00184ADC" w:rsidRDefault="00D41EBF" w:rsidP="00530032">
      <w:pPr>
        <w:jc w:val="center"/>
        <w:rPr>
          <w:b/>
          <w:sz w:val="40"/>
        </w:rPr>
      </w:pPr>
      <w:bookmarkStart w:id="4" w:name="_Toc498086645"/>
      <w:bookmarkStart w:id="5" w:name="_Toc498087269"/>
      <w:r w:rsidRPr="00530032">
        <w:rPr>
          <w:b/>
          <w:sz w:val="40"/>
        </w:rPr>
        <w:t>MTC</w:t>
      </w:r>
      <w:r w:rsidR="00665EA5" w:rsidRPr="00530032">
        <w:rPr>
          <w:b/>
          <w:sz w:val="40"/>
        </w:rPr>
        <w:t>ONNECT</w:t>
      </w:r>
      <w:r w:rsidRPr="00530032">
        <w:rPr>
          <w:b/>
          <w:sz w:val="40"/>
        </w:rPr>
        <w:t xml:space="preserve"> </w:t>
      </w:r>
      <w:r w:rsidR="00AB180B">
        <w:rPr>
          <w:b/>
          <w:sz w:val="40"/>
        </w:rPr>
        <w:t>INSTITUTE</w:t>
      </w:r>
    </w:p>
    <w:p w14:paraId="311FAB92" w14:textId="77777777" w:rsidR="003961C6" w:rsidRPr="00530032" w:rsidRDefault="003961C6" w:rsidP="00530032">
      <w:pPr>
        <w:jc w:val="center"/>
        <w:rPr>
          <w:b/>
          <w:sz w:val="40"/>
        </w:rPr>
      </w:pPr>
      <w:r w:rsidRPr="00530032">
        <w:rPr>
          <w:b/>
          <w:sz w:val="40"/>
        </w:rPr>
        <w:t>STANDARDS COMMITTEE</w:t>
      </w:r>
      <w:bookmarkEnd w:id="4"/>
      <w:bookmarkEnd w:id="5"/>
    </w:p>
    <w:p w14:paraId="2705D72F" w14:textId="77777777" w:rsidR="003961C6" w:rsidRDefault="003961C6" w:rsidP="00530032">
      <w:pPr>
        <w:jc w:val="center"/>
        <w:rPr>
          <w:sz w:val="36"/>
        </w:rPr>
      </w:pPr>
    </w:p>
    <w:p w14:paraId="261CE311" w14:textId="77777777" w:rsidR="003961C6" w:rsidRDefault="003961C6" w:rsidP="00530032">
      <w:pPr>
        <w:jc w:val="center"/>
        <w:rPr>
          <w:sz w:val="36"/>
        </w:rPr>
      </w:pPr>
    </w:p>
    <w:p w14:paraId="3D3FD778" w14:textId="77777777" w:rsidR="00E04E9F" w:rsidRDefault="00E04E9F" w:rsidP="00530032">
      <w:pPr>
        <w:jc w:val="center"/>
        <w:rPr>
          <w:sz w:val="32"/>
        </w:rPr>
      </w:pPr>
    </w:p>
    <w:p w14:paraId="5539FDB2" w14:textId="77777777" w:rsidR="003F5D82" w:rsidRDefault="003F5D82" w:rsidP="00530032">
      <w:pPr>
        <w:jc w:val="center"/>
        <w:rPr>
          <w:sz w:val="32"/>
        </w:rPr>
      </w:pPr>
    </w:p>
    <w:p w14:paraId="2CC66D1B" w14:textId="77777777" w:rsidR="003F5D82" w:rsidRDefault="003F5D82" w:rsidP="00530032">
      <w:pPr>
        <w:jc w:val="center"/>
        <w:rPr>
          <w:sz w:val="32"/>
        </w:rPr>
      </w:pPr>
    </w:p>
    <w:p w14:paraId="53547DAC" w14:textId="77777777" w:rsidR="003F5D82" w:rsidRDefault="003F5D82" w:rsidP="00530032">
      <w:pPr>
        <w:jc w:val="center"/>
        <w:rPr>
          <w:sz w:val="32"/>
        </w:rPr>
      </w:pPr>
    </w:p>
    <w:p w14:paraId="6B6619A8" w14:textId="77777777" w:rsidR="00530032" w:rsidRDefault="00E04E9F" w:rsidP="00530032">
      <w:pPr>
        <w:jc w:val="center"/>
        <w:rPr>
          <w:sz w:val="32"/>
        </w:rPr>
      </w:pPr>
      <w:bookmarkStart w:id="6" w:name="_Toc498086647"/>
      <w:bookmarkStart w:id="7" w:name="_Toc498087271"/>
      <w:r>
        <w:rPr>
          <w:sz w:val="32"/>
        </w:rPr>
        <w:t>P</w:t>
      </w:r>
      <w:r w:rsidR="003961C6">
        <w:rPr>
          <w:sz w:val="32"/>
        </w:rPr>
        <w:t>rocedures approved</w:t>
      </w:r>
      <w:r w:rsidR="00C009D3">
        <w:rPr>
          <w:sz w:val="32"/>
        </w:rPr>
        <w:t xml:space="preserve"> by the ANSI Executive Standards Council</w:t>
      </w:r>
      <w:r w:rsidR="003961C6">
        <w:rPr>
          <w:sz w:val="32"/>
        </w:rPr>
        <w:t>:</w:t>
      </w:r>
    </w:p>
    <w:p w14:paraId="46F32AA2" w14:textId="77777777" w:rsidR="00530032" w:rsidRDefault="00530032" w:rsidP="00530032">
      <w:pPr>
        <w:jc w:val="center"/>
        <w:rPr>
          <w:sz w:val="32"/>
        </w:rPr>
      </w:pPr>
    </w:p>
    <w:bookmarkEnd w:id="6"/>
    <w:bookmarkEnd w:id="7"/>
    <w:p w14:paraId="79B75234" w14:textId="2F17E99E" w:rsidR="003961C6" w:rsidRDefault="00ED7E36" w:rsidP="00ED7E36">
      <w:pPr>
        <w:jc w:val="center"/>
        <w:rPr>
          <w:ins w:id="8" w:author="Russell Waddell [2]" w:date="2020-07-15T11:57:00Z"/>
          <w:b/>
          <w:sz w:val="36"/>
        </w:rPr>
      </w:pPr>
      <w:r>
        <w:rPr>
          <w:b/>
          <w:sz w:val="36"/>
        </w:rPr>
        <w:t>11 MAY 2018</w:t>
      </w:r>
    </w:p>
    <w:p w14:paraId="436A208C" w14:textId="596F8601" w:rsidR="009C7B52" w:rsidRDefault="009C7B52" w:rsidP="00ED7E36">
      <w:pPr>
        <w:jc w:val="center"/>
        <w:rPr>
          <w:ins w:id="9" w:author="Russell Waddell [2]" w:date="2020-07-15T11:57:00Z"/>
          <w:b/>
          <w:sz w:val="36"/>
        </w:rPr>
      </w:pPr>
    </w:p>
    <w:p w14:paraId="2674CAD4" w14:textId="6ED3A79C" w:rsidR="009C7B52" w:rsidRPr="00E04E9F" w:rsidRDefault="009C7B52" w:rsidP="00ED7E36">
      <w:pPr>
        <w:jc w:val="center"/>
        <w:rPr>
          <w:b/>
          <w:sz w:val="32"/>
        </w:rPr>
      </w:pPr>
      <w:ins w:id="10" w:author="Russell Waddell [2]" w:date="2020-07-15T11:58:00Z">
        <w:r>
          <w:rPr>
            <w:b/>
            <w:sz w:val="36"/>
          </w:rPr>
          <w:t>REVISED 15 JULY 2020</w:t>
        </w:r>
      </w:ins>
    </w:p>
    <w:p w14:paraId="08D98E6E" w14:textId="77777777" w:rsidR="003961C6" w:rsidRDefault="003961C6" w:rsidP="00530032">
      <w:pPr>
        <w:jc w:val="left"/>
        <w:rPr>
          <w:sz w:val="28"/>
        </w:rPr>
      </w:pPr>
    </w:p>
    <w:p w14:paraId="1D39B70E" w14:textId="77777777" w:rsidR="003961C6" w:rsidRDefault="003961C6" w:rsidP="00530032">
      <w:pPr>
        <w:jc w:val="center"/>
        <w:rPr>
          <w:sz w:val="28"/>
        </w:rPr>
      </w:pPr>
    </w:p>
    <w:p w14:paraId="4A304431" w14:textId="77777777" w:rsidR="003961C6" w:rsidRDefault="003961C6">
      <w:pPr>
        <w:rPr>
          <w:sz w:val="28"/>
        </w:rPr>
      </w:pPr>
    </w:p>
    <w:p w14:paraId="38B4D6CE" w14:textId="77777777" w:rsidR="003961C6" w:rsidRDefault="003961C6">
      <w:pPr>
        <w:ind w:left="1710" w:hanging="1530"/>
        <w:jc w:val="left"/>
        <w:rPr>
          <w:sz w:val="28"/>
        </w:rPr>
      </w:pPr>
      <w:r>
        <w:rPr>
          <w:sz w:val="28"/>
        </w:rPr>
        <w:t xml:space="preserve">ANSI </w:t>
      </w:r>
      <w:r w:rsidR="00F758AF">
        <w:rPr>
          <w:sz w:val="28"/>
        </w:rPr>
        <w:t>Accredited Standards Developer (ASD)</w:t>
      </w:r>
      <w:r>
        <w:rPr>
          <w:sz w:val="28"/>
        </w:rPr>
        <w:t xml:space="preserve"> and Secretariat: </w:t>
      </w:r>
    </w:p>
    <w:p w14:paraId="0CA16FDC" w14:textId="77777777" w:rsidR="003961C6" w:rsidRDefault="003961C6">
      <w:pPr>
        <w:ind w:left="1710" w:hanging="1530"/>
        <w:jc w:val="left"/>
        <w:rPr>
          <w:sz w:val="28"/>
        </w:rPr>
      </w:pPr>
    </w:p>
    <w:p w14:paraId="284D084A" w14:textId="77777777" w:rsidR="00B73E8E" w:rsidRPr="003B0933" w:rsidRDefault="005B39FC" w:rsidP="00511BE1">
      <w:pPr>
        <w:ind w:left="1710" w:hanging="1530"/>
        <w:jc w:val="left"/>
        <w:rPr>
          <w:b/>
          <w:sz w:val="28"/>
        </w:rPr>
      </w:pPr>
      <w:r w:rsidRPr="003B0933">
        <w:rPr>
          <w:b/>
          <w:sz w:val="28"/>
        </w:rPr>
        <w:t>MTConnect Institute</w:t>
      </w:r>
    </w:p>
    <w:p w14:paraId="2E43CFA8" w14:textId="77777777" w:rsidR="003762EE" w:rsidRPr="003B0933" w:rsidRDefault="003762EE">
      <w:pPr>
        <w:ind w:left="1710" w:hanging="1530"/>
        <w:jc w:val="left"/>
        <w:rPr>
          <w:b/>
          <w:sz w:val="28"/>
        </w:rPr>
      </w:pPr>
      <w:r w:rsidRPr="003B0933">
        <w:rPr>
          <w:b/>
          <w:sz w:val="28"/>
        </w:rPr>
        <w:t>7901 Jones Branch Drive, Suite 900</w:t>
      </w:r>
    </w:p>
    <w:p w14:paraId="7A823286" w14:textId="77777777" w:rsidR="00B73E8E" w:rsidRPr="003B0933" w:rsidRDefault="003762EE">
      <w:pPr>
        <w:ind w:left="1710" w:hanging="1530"/>
        <w:jc w:val="left"/>
        <w:rPr>
          <w:b/>
          <w:sz w:val="28"/>
        </w:rPr>
      </w:pPr>
      <w:r w:rsidRPr="003B0933">
        <w:rPr>
          <w:b/>
          <w:sz w:val="28"/>
        </w:rPr>
        <w:t xml:space="preserve">McLean, VA </w:t>
      </w:r>
      <w:r w:rsidR="00525423" w:rsidRPr="003B0933">
        <w:rPr>
          <w:b/>
          <w:sz w:val="28"/>
        </w:rPr>
        <w:t xml:space="preserve"> </w:t>
      </w:r>
      <w:r w:rsidRPr="003B0933">
        <w:rPr>
          <w:b/>
          <w:sz w:val="28"/>
        </w:rPr>
        <w:t>22</w:t>
      </w:r>
      <w:r w:rsidR="008E094E">
        <w:rPr>
          <w:b/>
          <w:sz w:val="28"/>
        </w:rPr>
        <w:t>10</w:t>
      </w:r>
      <w:r w:rsidRPr="003B0933">
        <w:rPr>
          <w:b/>
          <w:sz w:val="28"/>
        </w:rPr>
        <w:t>2</w:t>
      </w:r>
    </w:p>
    <w:p w14:paraId="6FD93E5B" w14:textId="77777777" w:rsidR="00E77A9A" w:rsidRPr="003B0933" w:rsidRDefault="00B73E8E" w:rsidP="0005450E">
      <w:pPr>
        <w:ind w:left="1710" w:hanging="1530"/>
        <w:jc w:val="left"/>
        <w:rPr>
          <w:b/>
          <w:sz w:val="28"/>
        </w:rPr>
      </w:pPr>
      <w:r w:rsidRPr="003B0933">
        <w:rPr>
          <w:b/>
          <w:sz w:val="28"/>
        </w:rPr>
        <w:t>(</w:t>
      </w:r>
      <w:r w:rsidR="003762EE" w:rsidRPr="003B0933">
        <w:rPr>
          <w:b/>
          <w:sz w:val="28"/>
        </w:rPr>
        <w:t>703) 827-5274</w:t>
      </w:r>
    </w:p>
    <w:p w14:paraId="7C3A16AD" w14:textId="77777777" w:rsidR="00225082" w:rsidRPr="003B0933" w:rsidRDefault="00225082" w:rsidP="0005450E">
      <w:pPr>
        <w:ind w:left="1710" w:hanging="1530"/>
        <w:jc w:val="left"/>
        <w:rPr>
          <w:b/>
          <w:sz w:val="28"/>
        </w:rPr>
      </w:pPr>
    </w:p>
    <w:p w14:paraId="5B84E128" w14:textId="77777777" w:rsidR="00511BE1" w:rsidRDefault="00511BE1" w:rsidP="0005450E">
      <w:pPr>
        <w:ind w:left="1710" w:hanging="1530"/>
        <w:jc w:val="left"/>
        <w:rPr>
          <w:sz w:val="28"/>
        </w:rPr>
      </w:pPr>
      <w:r w:rsidRPr="003B0933">
        <w:rPr>
          <w:b/>
          <w:sz w:val="28"/>
        </w:rPr>
        <w:t>www.</w:t>
      </w:r>
      <w:r w:rsidR="00636B85" w:rsidRPr="003B0933">
        <w:rPr>
          <w:b/>
          <w:sz w:val="28"/>
        </w:rPr>
        <w:t>MTC</w:t>
      </w:r>
      <w:r w:rsidR="00C009D3" w:rsidRPr="003B0933">
        <w:rPr>
          <w:b/>
          <w:sz w:val="28"/>
        </w:rPr>
        <w:t>onnect</w:t>
      </w:r>
      <w:r w:rsidRPr="003B0933">
        <w:rPr>
          <w:b/>
          <w:sz w:val="28"/>
        </w:rPr>
        <w:t>.org</w:t>
      </w:r>
    </w:p>
    <w:p w14:paraId="13BEB48B" w14:textId="77777777" w:rsidR="003961C6" w:rsidRDefault="003961C6">
      <w:pPr>
        <w:rPr>
          <w:sz w:val="28"/>
        </w:rPr>
      </w:pPr>
    </w:p>
    <w:p w14:paraId="1620F963" w14:textId="77777777" w:rsidR="003961C6" w:rsidRDefault="003961C6"/>
    <w:p w14:paraId="0A0C09FC" w14:textId="77777777" w:rsidR="003961C6" w:rsidRDefault="003961C6">
      <w:r>
        <w:t xml:space="preserve"> </w:t>
      </w:r>
    </w:p>
    <w:p w14:paraId="0AE7B2CF" w14:textId="77777777" w:rsidR="003961C6" w:rsidRDefault="003961C6">
      <w:pPr>
        <w:sectPr w:rsidR="003961C6">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080" w:right="1080" w:bottom="1080" w:left="1080" w:header="720" w:footer="720" w:gutter="0"/>
          <w:cols w:space="0"/>
        </w:sectPr>
      </w:pPr>
    </w:p>
    <w:p w14:paraId="75C373C1" w14:textId="77777777" w:rsidR="00412BFD" w:rsidRDefault="00412BFD" w:rsidP="00556326">
      <w:pPr>
        <w:pStyle w:val="TOC4"/>
        <w:rPr>
          <w:b/>
          <w:sz w:val="22"/>
        </w:rPr>
      </w:pPr>
    </w:p>
    <w:p w14:paraId="663CBB08" w14:textId="77777777" w:rsidR="003961C6" w:rsidRDefault="003961C6">
      <w:pPr>
        <w:pStyle w:val="TOC4"/>
        <w:jc w:val="center"/>
        <w:rPr>
          <w:b/>
          <w:sz w:val="24"/>
        </w:rPr>
      </w:pPr>
      <w:r w:rsidRPr="00C52EA4">
        <w:rPr>
          <w:b/>
          <w:sz w:val="24"/>
        </w:rPr>
        <w:t>TABLE OF CONTENTS</w:t>
      </w:r>
    </w:p>
    <w:p w14:paraId="42E00EED" w14:textId="77777777" w:rsidR="00945C3C" w:rsidRPr="00242E0A" w:rsidRDefault="009E4A48">
      <w:pPr>
        <w:pStyle w:val="TOC1"/>
        <w:tabs>
          <w:tab w:val="right" w:leader="dot" w:pos="10070"/>
        </w:tabs>
        <w:rPr>
          <w:rFonts w:ascii="Calibri" w:hAnsi="Calibri"/>
          <w:b w:val="0"/>
          <w:bCs w:val="0"/>
          <w:caps w:val="0"/>
          <w:noProof/>
        </w:rPr>
      </w:pPr>
      <w:r>
        <w:fldChar w:fldCharType="begin"/>
      </w:r>
      <w:r>
        <w:instrText xml:space="preserve"> TOC \o "1-3" \h \z \u </w:instrText>
      </w:r>
      <w:r>
        <w:fldChar w:fldCharType="separate"/>
      </w:r>
      <w:hyperlink w:anchor="_Toc513444836" w:history="1">
        <w:r w:rsidR="00945C3C" w:rsidRPr="00202887">
          <w:rPr>
            <w:rStyle w:val="Hyperlink"/>
            <w:noProof/>
          </w:rPr>
          <w:t>FOREWORD</w:t>
        </w:r>
        <w:r w:rsidR="00945C3C">
          <w:rPr>
            <w:noProof/>
            <w:webHidden/>
          </w:rPr>
          <w:tab/>
        </w:r>
        <w:r w:rsidR="00945C3C">
          <w:rPr>
            <w:noProof/>
            <w:webHidden/>
          </w:rPr>
          <w:fldChar w:fldCharType="begin"/>
        </w:r>
        <w:r w:rsidR="00945C3C">
          <w:rPr>
            <w:noProof/>
            <w:webHidden/>
          </w:rPr>
          <w:instrText xml:space="preserve"> PAGEREF _Toc513444836 \h </w:instrText>
        </w:r>
        <w:r w:rsidR="00945C3C">
          <w:rPr>
            <w:noProof/>
            <w:webHidden/>
          </w:rPr>
        </w:r>
        <w:r w:rsidR="00945C3C">
          <w:rPr>
            <w:noProof/>
            <w:webHidden/>
          </w:rPr>
          <w:fldChar w:fldCharType="separate"/>
        </w:r>
        <w:r w:rsidR="008E094E">
          <w:rPr>
            <w:noProof/>
            <w:webHidden/>
          </w:rPr>
          <w:t>i</w:t>
        </w:r>
        <w:r w:rsidR="00945C3C">
          <w:rPr>
            <w:noProof/>
            <w:webHidden/>
          </w:rPr>
          <w:fldChar w:fldCharType="end"/>
        </w:r>
      </w:hyperlink>
    </w:p>
    <w:p w14:paraId="28A97EF4" w14:textId="77777777" w:rsidR="00945C3C" w:rsidRPr="00242E0A" w:rsidRDefault="006E6ED7">
      <w:pPr>
        <w:pStyle w:val="TOC1"/>
        <w:tabs>
          <w:tab w:val="right" w:leader="dot" w:pos="10070"/>
        </w:tabs>
        <w:rPr>
          <w:rFonts w:ascii="Calibri" w:hAnsi="Calibri"/>
          <w:b w:val="0"/>
          <w:bCs w:val="0"/>
          <w:caps w:val="0"/>
          <w:noProof/>
        </w:rPr>
      </w:pPr>
      <w:hyperlink w:anchor="_Toc513444837" w:history="1">
        <w:r w:rsidR="00945C3C" w:rsidRPr="00202887">
          <w:rPr>
            <w:rStyle w:val="Hyperlink"/>
            <w:noProof/>
          </w:rPr>
          <w:t>INTRODUCTION</w:t>
        </w:r>
        <w:r w:rsidR="00945C3C">
          <w:rPr>
            <w:noProof/>
            <w:webHidden/>
          </w:rPr>
          <w:tab/>
        </w:r>
        <w:r w:rsidR="00945C3C">
          <w:rPr>
            <w:noProof/>
            <w:webHidden/>
          </w:rPr>
          <w:fldChar w:fldCharType="begin"/>
        </w:r>
        <w:r w:rsidR="00945C3C">
          <w:rPr>
            <w:noProof/>
            <w:webHidden/>
          </w:rPr>
          <w:instrText xml:space="preserve"> PAGEREF _Toc513444837 \h </w:instrText>
        </w:r>
        <w:r w:rsidR="00945C3C">
          <w:rPr>
            <w:noProof/>
            <w:webHidden/>
          </w:rPr>
        </w:r>
        <w:r w:rsidR="00945C3C">
          <w:rPr>
            <w:noProof/>
            <w:webHidden/>
          </w:rPr>
          <w:fldChar w:fldCharType="separate"/>
        </w:r>
        <w:r w:rsidR="008E094E">
          <w:rPr>
            <w:noProof/>
            <w:webHidden/>
          </w:rPr>
          <w:t>i</w:t>
        </w:r>
        <w:r w:rsidR="00945C3C">
          <w:rPr>
            <w:noProof/>
            <w:webHidden/>
          </w:rPr>
          <w:fldChar w:fldCharType="end"/>
        </w:r>
      </w:hyperlink>
    </w:p>
    <w:p w14:paraId="09781CDA"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38" w:history="1">
        <w:r w:rsidR="00945C3C" w:rsidRPr="00202887">
          <w:rPr>
            <w:rStyle w:val="Hyperlink"/>
            <w:noProof/>
          </w:rPr>
          <w:t>1</w:t>
        </w:r>
        <w:r w:rsidR="00945C3C" w:rsidRPr="00242E0A">
          <w:rPr>
            <w:rFonts w:ascii="Calibri" w:hAnsi="Calibri"/>
            <w:b w:val="0"/>
            <w:bCs w:val="0"/>
            <w:caps w:val="0"/>
            <w:noProof/>
          </w:rPr>
          <w:tab/>
        </w:r>
        <w:r w:rsidR="00945C3C" w:rsidRPr="00202887">
          <w:rPr>
            <w:rStyle w:val="Hyperlink"/>
            <w:noProof/>
          </w:rPr>
          <w:t>GENERAL</w:t>
        </w:r>
        <w:r w:rsidR="00945C3C">
          <w:rPr>
            <w:noProof/>
            <w:webHidden/>
          </w:rPr>
          <w:tab/>
        </w:r>
        <w:r w:rsidR="00945C3C">
          <w:rPr>
            <w:noProof/>
            <w:webHidden/>
          </w:rPr>
          <w:fldChar w:fldCharType="begin"/>
        </w:r>
        <w:r w:rsidR="00945C3C">
          <w:rPr>
            <w:noProof/>
            <w:webHidden/>
          </w:rPr>
          <w:instrText xml:space="preserve"> PAGEREF _Toc513444838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5FF7923D"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39" w:history="1">
        <w:r w:rsidR="00945C3C" w:rsidRPr="00202887">
          <w:rPr>
            <w:rStyle w:val="Hyperlink"/>
            <w:noProof/>
          </w:rPr>
          <w:t>1.1</w:t>
        </w:r>
        <w:r w:rsidR="00945C3C" w:rsidRPr="00242E0A">
          <w:rPr>
            <w:rFonts w:ascii="Calibri" w:hAnsi="Calibri"/>
            <w:b w:val="0"/>
            <w:smallCaps w:val="0"/>
            <w:noProof/>
            <w:sz w:val="22"/>
            <w:szCs w:val="22"/>
          </w:rPr>
          <w:tab/>
        </w:r>
        <w:r w:rsidR="00945C3C" w:rsidRPr="00202887">
          <w:rPr>
            <w:rStyle w:val="Hyperlink"/>
            <w:noProof/>
          </w:rPr>
          <w:t>Purpose</w:t>
        </w:r>
        <w:r w:rsidR="00945C3C">
          <w:rPr>
            <w:noProof/>
            <w:webHidden/>
          </w:rPr>
          <w:tab/>
        </w:r>
        <w:r w:rsidR="00945C3C">
          <w:rPr>
            <w:noProof/>
            <w:webHidden/>
          </w:rPr>
          <w:fldChar w:fldCharType="begin"/>
        </w:r>
        <w:r w:rsidR="00945C3C">
          <w:rPr>
            <w:noProof/>
            <w:webHidden/>
          </w:rPr>
          <w:instrText xml:space="preserve"> PAGEREF _Toc513444839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7B20D18"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40" w:history="1">
        <w:r w:rsidR="00945C3C" w:rsidRPr="00202887">
          <w:rPr>
            <w:rStyle w:val="Hyperlink"/>
            <w:noProof/>
          </w:rPr>
          <w:t>1.2</w:t>
        </w:r>
        <w:r w:rsidR="00945C3C" w:rsidRPr="00242E0A">
          <w:rPr>
            <w:rFonts w:ascii="Calibri" w:hAnsi="Calibri"/>
            <w:b w:val="0"/>
            <w:smallCaps w:val="0"/>
            <w:noProof/>
            <w:sz w:val="22"/>
            <w:szCs w:val="22"/>
          </w:rPr>
          <w:tab/>
        </w:r>
        <w:r w:rsidR="00945C3C" w:rsidRPr="00202887">
          <w:rPr>
            <w:rStyle w:val="Hyperlink"/>
            <w:noProof/>
          </w:rPr>
          <w:t>Scope</w:t>
        </w:r>
        <w:r w:rsidR="00945C3C">
          <w:rPr>
            <w:noProof/>
            <w:webHidden/>
          </w:rPr>
          <w:tab/>
        </w:r>
        <w:r w:rsidR="00945C3C">
          <w:rPr>
            <w:noProof/>
            <w:webHidden/>
          </w:rPr>
          <w:fldChar w:fldCharType="begin"/>
        </w:r>
        <w:r w:rsidR="00945C3C">
          <w:rPr>
            <w:noProof/>
            <w:webHidden/>
          </w:rPr>
          <w:instrText xml:space="preserve"> PAGEREF _Toc513444840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44AD30E1"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41" w:history="1">
        <w:r w:rsidR="00945C3C" w:rsidRPr="00202887">
          <w:rPr>
            <w:rStyle w:val="Hyperlink"/>
            <w:noProof/>
          </w:rPr>
          <w:t>2</w:t>
        </w:r>
        <w:r w:rsidR="00945C3C" w:rsidRPr="00242E0A">
          <w:rPr>
            <w:rFonts w:ascii="Calibri" w:hAnsi="Calibri"/>
            <w:b w:val="0"/>
            <w:bCs w:val="0"/>
            <w:caps w:val="0"/>
            <w:noProof/>
          </w:rPr>
          <w:tab/>
        </w:r>
        <w:r w:rsidR="00945C3C" w:rsidRPr="00202887">
          <w:rPr>
            <w:rStyle w:val="Hyperlink"/>
            <w:noProof/>
          </w:rPr>
          <w:t>THE MTConnect INSTITUTE STANDARDS COMMITTEE (MTCI-SC)</w:t>
        </w:r>
        <w:r w:rsidR="00945C3C">
          <w:rPr>
            <w:noProof/>
            <w:webHidden/>
          </w:rPr>
          <w:tab/>
        </w:r>
        <w:r w:rsidR="00945C3C">
          <w:rPr>
            <w:noProof/>
            <w:webHidden/>
          </w:rPr>
          <w:fldChar w:fldCharType="begin"/>
        </w:r>
        <w:r w:rsidR="00945C3C">
          <w:rPr>
            <w:noProof/>
            <w:webHidden/>
          </w:rPr>
          <w:instrText xml:space="preserve"> PAGEREF _Toc513444841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4338F570"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42" w:history="1">
        <w:r w:rsidR="00945C3C" w:rsidRPr="00202887">
          <w:rPr>
            <w:rStyle w:val="Hyperlink"/>
            <w:noProof/>
          </w:rPr>
          <w:t>2.1</w:t>
        </w:r>
        <w:r w:rsidR="00945C3C" w:rsidRPr="00242E0A">
          <w:rPr>
            <w:rFonts w:ascii="Calibri" w:hAnsi="Calibri"/>
            <w:b w:val="0"/>
            <w:smallCaps w:val="0"/>
            <w:noProof/>
            <w:sz w:val="22"/>
            <w:szCs w:val="22"/>
          </w:rPr>
          <w:tab/>
        </w:r>
        <w:r w:rsidR="00945C3C" w:rsidRPr="00202887">
          <w:rPr>
            <w:rStyle w:val="Hyperlink"/>
            <w:noProof/>
          </w:rPr>
          <w:t>Organization</w:t>
        </w:r>
        <w:r w:rsidR="00945C3C">
          <w:rPr>
            <w:noProof/>
            <w:webHidden/>
          </w:rPr>
          <w:tab/>
        </w:r>
        <w:r w:rsidR="00945C3C">
          <w:rPr>
            <w:noProof/>
            <w:webHidden/>
          </w:rPr>
          <w:fldChar w:fldCharType="begin"/>
        </w:r>
        <w:r w:rsidR="00945C3C">
          <w:rPr>
            <w:noProof/>
            <w:webHidden/>
          </w:rPr>
          <w:instrText xml:space="preserve"> PAGEREF _Toc513444842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7B2CB163"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3" w:history="1">
        <w:r w:rsidR="00945C3C" w:rsidRPr="003B0933">
          <w:rPr>
            <w:rStyle w:val="Hyperlink"/>
            <w:noProof/>
            <w:sz w:val="18"/>
          </w:rPr>
          <w:t>2.1.1</w:t>
        </w:r>
        <w:r w:rsidR="00945C3C" w:rsidRPr="003B0933">
          <w:rPr>
            <w:rFonts w:ascii="Calibri" w:hAnsi="Calibri"/>
            <w:iCs w:val="0"/>
            <w:noProof/>
            <w:szCs w:val="22"/>
          </w:rPr>
          <w:tab/>
        </w:r>
        <w:r w:rsidR="00945C3C" w:rsidRPr="003B0933">
          <w:rPr>
            <w:rStyle w:val="Hyperlink"/>
            <w:noProof/>
            <w:sz w:val="18"/>
          </w:rPr>
          <w:t>Standards Committee Members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_Toc513444843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7C9E0BC9"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4" w:history="1">
        <w:r w:rsidR="00945C3C" w:rsidRPr="003B0933">
          <w:rPr>
            <w:rStyle w:val="Hyperlink"/>
            <w:noProof/>
            <w:sz w:val="18"/>
          </w:rPr>
          <w:t>2.1.2</w:t>
        </w:r>
        <w:r w:rsidR="00945C3C" w:rsidRPr="003B0933">
          <w:rPr>
            <w:rFonts w:ascii="Calibri" w:hAnsi="Calibri"/>
            <w:iCs w:val="0"/>
            <w:noProof/>
            <w:szCs w:val="22"/>
          </w:rPr>
          <w:tab/>
        </w:r>
        <w:r w:rsidR="00945C3C" w:rsidRPr="003B0933">
          <w:rPr>
            <w:rStyle w:val="Hyperlink"/>
            <w:noProof/>
            <w:sz w:val="18"/>
          </w:rPr>
          <w:t>Working Groups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_Toc513444844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563722B7"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5" w:history="1">
        <w:r w:rsidR="00945C3C" w:rsidRPr="003B0933">
          <w:rPr>
            <w:rStyle w:val="Hyperlink"/>
            <w:noProof/>
            <w:sz w:val="18"/>
          </w:rPr>
          <w:t>2.1.3</w:t>
        </w:r>
        <w:r w:rsidR="00945C3C" w:rsidRPr="003B0933">
          <w:rPr>
            <w:rFonts w:ascii="Calibri" w:hAnsi="Calibri"/>
            <w:iCs w:val="0"/>
            <w:noProof/>
            <w:szCs w:val="22"/>
          </w:rPr>
          <w:tab/>
        </w:r>
        <w:r w:rsidR="00945C3C" w:rsidRPr="003B0933">
          <w:rPr>
            <w:rStyle w:val="Hyperlink"/>
            <w:noProof/>
            <w:sz w:val="18"/>
          </w:rPr>
          <w:t>Secretariat</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_Toc513444845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1C3BBAB2"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46" w:history="1">
        <w:r w:rsidR="00945C3C" w:rsidRPr="00202887">
          <w:rPr>
            <w:rStyle w:val="Hyperlink"/>
            <w:noProof/>
          </w:rPr>
          <w:t>2.2</w:t>
        </w:r>
        <w:r w:rsidR="00945C3C" w:rsidRPr="00242E0A">
          <w:rPr>
            <w:rFonts w:ascii="Calibri" w:hAnsi="Calibri"/>
            <w:b w:val="0"/>
            <w:smallCaps w:val="0"/>
            <w:noProof/>
            <w:sz w:val="22"/>
            <w:szCs w:val="22"/>
          </w:rPr>
          <w:tab/>
        </w:r>
        <w:r w:rsidR="00945C3C" w:rsidRPr="00202887">
          <w:rPr>
            <w:rStyle w:val="Hyperlink"/>
            <w:noProof/>
          </w:rPr>
          <w:t>Responsibilities</w:t>
        </w:r>
        <w:r w:rsidR="00945C3C">
          <w:rPr>
            <w:noProof/>
            <w:webHidden/>
          </w:rPr>
          <w:tab/>
        </w:r>
        <w:r w:rsidR="00945C3C">
          <w:rPr>
            <w:noProof/>
            <w:webHidden/>
          </w:rPr>
          <w:fldChar w:fldCharType="begin"/>
        </w:r>
        <w:r w:rsidR="00945C3C">
          <w:rPr>
            <w:noProof/>
            <w:webHidden/>
          </w:rPr>
          <w:instrText xml:space="preserve"> PAGEREF _Toc513444846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A760DF0"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7" w:history="1">
        <w:r w:rsidR="00945C3C" w:rsidRPr="003B0933">
          <w:rPr>
            <w:rStyle w:val="Hyperlink"/>
            <w:noProof/>
            <w:sz w:val="18"/>
          </w:rPr>
          <w:t>2.2.1</w:t>
        </w:r>
        <w:r w:rsidR="00945C3C" w:rsidRPr="003B0933">
          <w:rPr>
            <w:rFonts w:ascii="Calibri" w:hAnsi="Calibri"/>
            <w:iCs w:val="0"/>
            <w:noProof/>
            <w:szCs w:val="22"/>
          </w:rPr>
          <w:tab/>
        </w:r>
        <w:r w:rsidR="00945C3C" w:rsidRPr="003B0933">
          <w:rPr>
            <w:rStyle w:val="Hyperlink"/>
            <w:noProof/>
            <w:sz w:val="18"/>
          </w:rPr>
          <w:t>Standards Committee</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_Toc513444847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5E0190C5"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8" w:history="1">
        <w:r w:rsidR="00945C3C" w:rsidRPr="003B0933">
          <w:rPr>
            <w:rStyle w:val="Hyperlink"/>
            <w:noProof/>
            <w:sz w:val="18"/>
          </w:rPr>
          <w:t>2.2.2</w:t>
        </w:r>
        <w:r w:rsidR="00945C3C" w:rsidRPr="003B0933">
          <w:rPr>
            <w:rFonts w:ascii="Calibri" w:hAnsi="Calibri"/>
            <w:iCs w:val="0"/>
            <w:noProof/>
            <w:szCs w:val="22"/>
          </w:rPr>
          <w:tab/>
        </w:r>
        <w:r w:rsidR="00945C3C" w:rsidRPr="003B0933">
          <w:rPr>
            <w:rStyle w:val="Hyperlink"/>
            <w:noProof/>
            <w:sz w:val="18"/>
          </w:rPr>
          <w:t>Working Groups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_Toc513444848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7D1BB492" w14:textId="77777777" w:rsidR="00945C3C" w:rsidRPr="003B0933" w:rsidRDefault="006E6ED7">
      <w:pPr>
        <w:pStyle w:val="TOC3"/>
        <w:tabs>
          <w:tab w:val="left" w:pos="1080"/>
          <w:tab w:val="right" w:leader="dot" w:pos="10070"/>
        </w:tabs>
        <w:rPr>
          <w:rFonts w:ascii="Calibri" w:hAnsi="Calibri"/>
          <w:iCs w:val="0"/>
          <w:noProof/>
          <w:szCs w:val="22"/>
        </w:rPr>
      </w:pPr>
      <w:hyperlink w:anchor="_Toc513444849" w:history="1">
        <w:r w:rsidR="00945C3C" w:rsidRPr="003B0933">
          <w:rPr>
            <w:rStyle w:val="Hyperlink"/>
            <w:noProof/>
            <w:sz w:val="18"/>
          </w:rPr>
          <w:t>2.2.3</w:t>
        </w:r>
        <w:r w:rsidR="00945C3C" w:rsidRPr="003B0933">
          <w:rPr>
            <w:rFonts w:ascii="Calibri" w:hAnsi="Calibri"/>
            <w:iCs w:val="0"/>
            <w:noProof/>
            <w:szCs w:val="22"/>
          </w:rPr>
          <w:tab/>
        </w:r>
        <w:r w:rsidR="00945C3C" w:rsidRPr="003B0933">
          <w:rPr>
            <w:rStyle w:val="Hyperlink"/>
            <w:noProof/>
            <w:sz w:val="18"/>
          </w:rPr>
          <w:t>Secretariat</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_Toc513444849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2AEB5188"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50" w:history="1">
        <w:r w:rsidR="00945C3C" w:rsidRPr="00202887">
          <w:rPr>
            <w:rStyle w:val="Hyperlink"/>
            <w:noProof/>
          </w:rPr>
          <w:t>2.3</w:t>
        </w:r>
        <w:r w:rsidR="00945C3C" w:rsidRPr="00242E0A">
          <w:rPr>
            <w:rFonts w:ascii="Calibri" w:hAnsi="Calibri"/>
            <w:b w:val="0"/>
            <w:smallCaps w:val="0"/>
            <w:noProof/>
            <w:sz w:val="22"/>
            <w:szCs w:val="22"/>
          </w:rPr>
          <w:tab/>
        </w:r>
        <w:r w:rsidR="00945C3C" w:rsidRPr="00202887">
          <w:rPr>
            <w:rStyle w:val="Hyperlink"/>
            <w:noProof/>
          </w:rPr>
          <w:t>Membership</w:t>
        </w:r>
        <w:r w:rsidR="00945C3C">
          <w:rPr>
            <w:noProof/>
            <w:webHidden/>
          </w:rPr>
          <w:tab/>
        </w:r>
        <w:r w:rsidR="00945C3C">
          <w:rPr>
            <w:noProof/>
            <w:webHidden/>
          </w:rPr>
          <w:fldChar w:fldCharType="begin"/>
        </w:r>
        <w:r w:rsidR="00945C3C">
          <w:rPr>
            <w:noProof/>
            <w:webHidden/>
          </w:rPr>
          <w:instrText xml:space="preserve"> PAGEREF _Toc513444850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0A39810" w14:textId="77777777" w:rsidR="00945C3C" w:rsidRPr="003B0933" w:rsidRDefault="006E6ED7">
      <w:pPr>
        <w:pStyle w:val="TOC3"/>
        <w:tabs>
          <w:tab w:val="left" w:pos="1080"/>
          <w:tab w:val="right" w:leader="dot" w:pos="10070"/>
        </w:tabs>
        <w:rPr>
          <w:rFonts w:ascii="Calibri" w:hAnsi="Calibri"/>
          <w:iCs w:val="0"/>
          <w:noProof/>
          <w:szCs w:val="22"/>
        </w:rPr>
      </w:pPr>
      <w:hyperlink w:anchor="_Toc513444851" w:history="1">
        <w:r w:rsidR="00945C3C" w:rsidRPr="003B0933">
          <w:rPr>
            <w:rStyle w:val="Hyperlink"/>
            <w:noProof/>
            <w:sz w:val="18"/>
          </w:rPr>
          <w:t>2.3.1</w:t>
        </w:r>
        <w:r w:rsidR="00945C3C" w:rsidRPr="003B0933">
          <w:rPr>
            <w:rFonts w:ascii="Calibri" w:hAnsi="Calibri"/>
            <w:iCs w:val="0"/>
            <w:noProof/>
            <w:szCs w:val="22"/>
          </w:rPr>
          <w:tab/>
        </w:r>
        <w:r w:rsidR="00945C3C" w:rsidRPr="003B0933">
          <w:rPr>
            <w:rStyle w:val="Hyperlink"/>
            <w:noProof/>
            <w:sz w:val="18"/>
          </w:rPr>
          <w:t>Application</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_Toc513444851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3F0D667E" w14:textId="77777777" w:rsidR="00945C3C" w:rsidRPr="003B0933" w:rsidRDefault="006E6ED7">
      <w:pPr>
        <w:pStyle w:val="TOC3"/>
        <w:tabs>
          <w:tab w:val="left" w:pos="1080"/>
          <w:tab w:val="right" w:leader="dot" w:pos="10070"/>
        </w:tabs>
        <w:rPr>
          <w:rFonts w:ascii="Calibri" w:hAnsi="Calibri"/>
          <w:iCs w:val="0"/>
          <w:noProof/>
          <w:szCs w:val="22"/>
        </w:rPr>
      </w:pPr>
      <w:hyperlink w:anchor="_Toc513444852" w:history="1">
        <w:r w:rsidR="00945C3C" w:rsidRPr="003B0933">
          <w:rPr>
            <w:rStyle w:val="Hyperlink"/>
            <w:noProof/>
            <w:sz w:val="18"/>
          </w:rPr>
          <w:t>2.3.2</w:t>
        </w:r>
        <w:r w:rsidR="00945C3C" w:rsidRPr="003B0933">
          <w:rPr>
            <w:rFonts w:ascii="Calibri" w:hAnsi="Calibri"/>
            <w:iCs w:val="0"/>
            <w:noProof/>
            <w:szCs w:val="22"/>
          </w:rPr>
          <w:tab/>
        </w:r>
        <w:r w:rsidR="00945C3C" w:rsidRPr="003B0933">
          <w:rPr>
            <w:rStyle w:val="Hyperlink"/>
            <w:noProof/>
            <w:sz w:val="18"/>
          </w:rPr>
          <w:t>Membership Roster</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_Toc513444852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0021D0F6"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53" w:history="1">
        <w:r w:rsidR="00945C3C" w:rsidRPr="00202887">
          <w:rPr>
            <w:rStyle w:val="Hyperlink"/>
            <w:noProof/>
          </w:rPr>
          <w:t>2.4</w:t>
        </w:r>
        <w:r w:rsidR="00945C3C" w:rsidRPr="00242E0A">
          <w:rPr>
            <w:rFonts w:ascii="Calibri" w:hAnsi="Calibri"/>
            <w:b w:val="0"/>
            <w:smallCaps w:val="0"/>
            <w:noProof/>
            <w:sz w:val="22"/>
            <w:szCs w:val="22"/>
          </w:rPr>
          <w:tab/>
        </w:r>
        <w:r w:rsidR="00945C3C" w:rsidRPr="00202887">
          <w:rPr>
            <w:rStyle w:val="Hyperlink"/>
            <w:noProof/>
          </w:rPr>
          <w:t>Interest Categories</w:t>
        </w:r>
        <w:r w:rsidR="00945C3C">
          <w:rPr>
            <w:noProof/>
            <w:webHidden/>
          </w:rPr>
          <w:tab/>
        </w:r>
        <w:r w:rsidR="00945C3C">
          <w:rPr>
            <w:noProof/>
            <w:webHidden/>
          </w:rPr>
          <w:fldChar w:fldCharType="begin"/>
        </w:r>
        <w:r w:rsidR="00945C3C">
          <w:rPr>
            <w:noProof/>
            <w:webHidden/>
          </w:rPr>
          <w:instrText xml:space="preserve"> PAGEREF _Toc513444853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C5A1109"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54" w:history="1">
        <w:r w:rsidR="00945C3C" w:rsidRPr="00202887">
          <w:rPr>
            <w:rStyle w:val="Hyperlink"/>
            <w:noProof/>
          </w:rPr>
          <w:t>3</w:t>
        </w:r>
        <w:r w:rsidR="00945C3C" w:rsidRPr="00242E0A">
          <w:rPr>
            <w:rFonts w:ascii="Calibri" w:hAnsi="Calibri"/>
            <w:b w:val="0"/>
            <w:bCs w:val="0"/>
            <w:caps w:val="0"/>
            <w:noProof/>
          </w:rPr>
          <w:tab/>
        </w:r>
        <w:r w:rsidR="00945C3C" w:rsidRPr="00202887">
          <w:rPr>
            <w:rStyle w:val="Hyperlink"/>
            <w:noProof/>
          </w:rPr>
          <w:t>MEETINGS</w:t>
        </w:r>
        <w:r w:rsidR="00945C3C">
          <w:rPr>
            <w:noProof/>
            <w:webHidden/>
          </w:rPr>
          <w:tab/>
        </w:r>
        <w:r w:rsidR="00945C3C">
          <w:rPr>
            <w:noProof/>
            <w:webHidden/>
          </w:rPr>
          <w:fldChar w:fldCharType="begin"/>
        </w:r>
        <w:r w:rsidR="00945C3C">
          <w:rPr>
            <w:noProof/>
            <w:webHidden/>
          </w:rPr>
          <w:instrText xml:space="preserve"> PAGEREF _Toc513444854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164C4B6F"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55" w:history="1">
        <w:r w:rsidR="00945C3C" w:rsidRPr="00202887">
          <w:rPr>
            <w:rStyle w:val="Hyperlink"/>
            <w:noProof/>
          </w:rPr>
          <w:t>3.1</w:t>
        </w:r>
        <w:r w:rsidR="00945C3C" w:rsidRPr="00242E0A">
          <w:rPr>
            <w:rFonts w:ascii="Calibri" w:hAnsi="Calibri"/>
            <w:b w:val="0"/>
            <w:smallCaps w:val="0"/>
            <w:noProof/>
            <w:sz w:val="22"/>
            <w:szCs w:val="22"/>
          </w:rPr>
          <w:tab/>
        </w:r>
        <w:r w:rsidR="00945C3C" w:rsidRPr="00202887">
          <w:rPr>
            <w:rStyle w:val="Hyperlink"/>
            <w:noProof/>
          </w:rPr>
          <w:t>MTCI-SC Meetings</w:t>
        </w:r>
        <w:r w:rsidR="00945C3C">
          <w:rPr>
            <w:noProof/>
            <w:webHidden/>
          </w:rPr>
          <w:tab/>
        </w:r>
        <w:r w:rsidR="00945C3C">
          <w:rPr>
            <w:noProof/>
            <w:webHidden/>
          </w:rPr>
          <w:fldChar w:fldCharType="begin"/>
        </w:r>
        <w:r w:rsidR="00945C3C">
          <w:rPr>
            <w:noProof/>
            <w:webHidden/>
          </w:rPr>
          <w:instrText xml:space="preserve"> PAGEREF _Toc513444855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07F695ED" w14:textId="77777777" w:rsidR="00945C3C" w:rsidRPr="003B0933" w:rsidRDefault="006E6ED7">
      <w:pPr>
        <w:pStyle w:val="TOC3"/>
        <w:tabs>
          <w:tab w:val="left" w:pos="1080"/>
          <w:tab w:val="right" w:leader="dot" w:pos="10070"/>
        </w:tabs>
        <w:rPr>
          <w:rFonts w:ascii="Calibri" w:hAnsi="Calibri"/>
          <w:iCs w:val="0"/>
          <w:noProof/>
          <w:szCs w:val="22"/>
        </w:rPr>
      </w:pPr>
      <w:hyperlink w:anchor="_Toc513444856" w:history="1">
        <w:r w:rsidR="00945C3C" w:rsidRPr="003B0933">
          <w:rPr>
            <w:rStyle w:val="Hyperlink"/>
            <w:noProof/>
            <w:sz w:val="18"/>
          </w:rPr>
          <w:t>3.1.1</w:t>
        </w:r>
        <w:r w:rsidR="00945C3C" w:rsidRPr="003B0933">
          <w:rPr>
            <w:rFonts w:ascii="Calibri" w:hAnsi="Calibri"/>
            <w:iCs w:val="0"/>
            <w:noProof/>
            <w:szCs w:val="22"/>
          </w:rPr>
          <w:tab/>
        </w:r>
        <w:r w:rsidR="00945C3C" w:rsidRPr="003B0933">
          <w:rPr>
            <w:rStyle w:val="Hyperlink"/>
            <w:noProof/>
            <w:sz w:val="18"/>
          </w:rPr>
          <w:t>Open Meetings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_Toc513444856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19E26C35" w14:textId="77777777" w:rsidR="00945C3C" w:rsidRPr="003B0933" w:rsidRDefault="006E6ED7">
      <w:pPr>
        <w:pStyle w:val="TOC3"/>
        <w:tabs>
          <w:tab w:val="left" w:pos="1080"/>
          <w:tab w:val="right" w:leader="dot" w:pos="10070"/>
        </w:tabs>
        <w:rPr>
          <w:rFonts w:ascii="Calibri" w:hAnsi="Calibri"/>
          <w:iCs w:val="0"/>
          <w:noProof/>
          <w:szCs w:val="22"/>
        </w:rPr>
      </w:pPr>
      <w:hyperlink w:anchor="_Toc513444857" w:history="1">
        <w:r w:rsidR="00945C3C" w:rsidRPr="003B0933">
          <w:rPr>
            <w:rStyle w:val="Hyperlink"/>
            <w:noProof/>
            <w:sz w:val="18"/>
          </w:rPr>
          <w:t>3.1.2</w:t>
        </w:r>
        <w:r w:rsidR="00945C3C" w:rsidRPr="003B0933">
          <w:rPr>
            <w:rFonts w:ascii="Calibri" w:hAnsi="Calibri"/>
            <w:iCs w:val="0"/>
            <w:noProof/>
            <w:szCs w:val="22"/>
          </w:rPr>
          <w:tab/>
        </w:r>
        <w:r w:rsidR="00945C3C" w:rsidRPr="003B0933">
          <w:rPr>
            <w:rStyle w:val="Hyperlink"/>
            <w:noProof/>
            <w:sz w:val="18"/>
          </w:rPr>
          <w:t>Quorum</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_Toc513444857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1E5DEF3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58" w:history="1">
        <w:r w:rsidR="00945C3C" w:rsidRPr="00202887">
          <w:rPr>
            <w:rStyle w:val="Hyperlink"/>
            <w:noProof/>
          </w:rPr>
          <w:t>3.2</w:t>
        </w:r>
        <w:r w:rsidR="00945C3C" w:rsidRPr="00242E0A">
          <w:rPr>
            <w:rFonts w:ascii="Calibri" w:hAnsi="Calibri"/>
            <w:b w:val="0"/>
            <w:smallCaps w:val="0"/>
            <w:noProof/>
            <w:sz w:val="22"/>
            <w:szCs w:val="22"/>
          </w:rPr>
          <w:tab/>
        </w:r>
        <w:r w:rsidR="00945C3C" w:rsidRPr="00202887">
          <w:rPr>
            <w:rStyle w:val="Hyperlink"/>
            <w:noProof/>
          </w:rPr>
          <w:t>Working Group Meetings</w:t>
        </w:r>
        <w:r w:rsidR="00945C3C">
          <w:rPr>
            <w:noProof/>
            <w:webHidden/>
          </w:rPr>
          <w:tab/>
        </w:r>
        <w:r w:rsidR="00945C3C">
          <w:rPr>
            <w:noProof/>
            <w:webHidden/>
          </w:rPr>
          <w:fldChar w:fldCharType="begin"/>
        </w:r>
        <w:r w:rsidR="00945C3C">
          <w:rPr>
            <w:noProof/>
            <w:webHidden/>
          </w:rPr>
          <w:instrText xml:space="preserve"> PAGEREF _Toc513444858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14ADFEA6"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59" w:history="1">
        <w:r w:rsidR="00945C3C" w:rsidRPr="00202887">
          <w:rPr>
            <w:rStyle w:val="Hyperlink"/>
            <w:noProof/>
          </w:rPr>
          <w:t>3.3</w:t>
        </w:r>
        <w:r w:rsidR="00945C3C" w:rsidRPr="00242E0A">
          <w:rPr>
            <w:rFonts w:ascii="Calibri" w:hAnsi="Calibri"/>
            <w:b w:val="0"/>
            <w:smallCaps w:val="0"/>
            <w:noProof/>
            <w:sz w:val="22"/>
            <w:szCs w:val="22"/>
          </w:rPr>
          <w:tab/>
        </w:r>
        <w:r w:rsidR="00945C3C" w:rsidRPr="00202887">
          <w:rPr>
            <w:rStyle w:val="Hyperlink"/>
            <w:noProof/>
          </w:rPr>
          <w:t>Antitrust</w:t>
        </w:r>
        <w:r w:rsidR="00945C3C">
          <w:rPr>
            <w:noProof/>
            <w:webHidden/>
          </w:rPr>
          <w:tab/>
        </w:r>
        <w:r w:rsidR="00945C3C">
          <w:rPr>
            <w:noProof/>
            <w:webHidden/>
          </w:rPr>
          <w:fldChar w:fldCharType="begin"/>
        </w:r>
        <w:r w:rsidR="00945C3C">
          <w:rPr>
            <w:noProof/>
            <w:webHidden/>
          </w:rPr>
          <w:instrText xml:space="preserve"> PAGEREF _Toc513444859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720EE398"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60" w:history="1">
        <w:r w:rsidR="00945C3C" w:rsidRPr="00202887">
          <w:rPr>
            <w:rStyle w:val="Hyperlink"/>
            <w:noProof/>
          </w:rPr>
          <w:t>4</w:t>
        </w:r>
        <w:r w:rsidR="00945C3C" w:rsidRPr="00242E0A">
          <w:rPr>
            <w:rFonts w:ascii="Calibri" w:hAnsi="Calibri"/>
            <w:b w:val="0"/>
            <w:bCs w:val="0"/>
            <w:caps w:val="0"/>
            <w:noProof/>
          </w:rPr>
          <w:tab/>
        </w:r>
        <w:r w:rsidR="00945C3C" w:rsidRPr="00202887">
          <w:rPr>
            <w:rStyle w:val="Hyperlink"/>
            <w:noProof/>
          </w:rPr>
          <w:t>VOTING</w:t>
        </w:r>
        <w:r w:rsidR="00945C3C">
          <w:rPr>
            <w:noProof/>
            <w:webHidden/>
          </w:rPr>
          <w:tab/>
        </w:r>
        <w:r w:rsidR="00945C3C">
          <w:rPr>
            <w:noProof/>
            <w:webHidden/>
          </w:rPr>
          <w:fldChar w:fldCharType="begin"/>
        </w:r>
        <w:r w:rsidR="00945C3C">
          <w:rPr>
            <w:noProof/>
            <w:webHidden/>
          </w:rPr>
          <w:instrText xml:space="preserve"> PAGEREF _Toc513444860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403E2E63"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1" w:history="1">
        <w:r w:rsidR="00945C3C" w:rsidRPr="00202887">
          <w:rPr>
            <w:rStyle w:val="Hyperlink"/>
            <w:noProof/>
          </w:rPr>
          <w:t>4.1</w:t>
        </w:r>
        <w:r w:rsidR="00945C3C" w:rsidRPr="00242E0A">
          <w:rPr>
            <w:rFonts w:ascii="Calibri" w:hAnsi="Calibri"/>
            <w:b w:val="0"/>
            <w:smallCaps w:val="0"/>
            <w:noProof/>
            <w:sz w:val="22"/>
            <w:szCs w:val="22"/>
          </w:rPr>
          <w:tab/>
        </w:r>
        <w:r w:rsidR="00945C3C" w:rsidRPr="00202887">
          <w:rPr>
            <w:rStyle w:val="Hyperlink"/>
            <w:noProof/>
          </w:rPr>
          <w:t>Voting on Standards</w:t>
        </w:r>
        <w:r w:rsidR="00945C3C">
          <w:rPr>
            <w:noProof/>
            <w:webHidden/>
          </w:rPr>
          <w:tab/>
        </w:r>
        <w:r w:rsidR="00945C3C">
          <w:rPr>
            <w:noProof/>
            <w:webHidden/>
          </w:rPr>
          <w:fldChar w:fldCharType="begin"/>
        </w:r>
        <w:r w:rsidR="00945C3C">
          <w:rPr>
            <w:noProof/>
            <w:webHidden/>
          </w:rPr>
          <w:instrText xml:space="preserve"> PAGEREF _Toc513444861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C8662A9" w14:textId="77777777" w:rsidR="00945C3C" w:rsidRPr="003B0933" w:rsidRDefault="006E6ED7">
      <w:pPr>
        <w:pStyle w:val="TOC3"/>
        <w:tabs>
          <w:tab w:val="left" w:pos="1080"/>
          <w:tab w:val="right" w:leader="dot" w:pos="10070"/>
        </w:tabs>
        <w:rPr>
          <w:rFonts w:ascii="Calibri" w:hAnsi="Calibri"/>
          <w:iCs w:val="0"/>
          <w:noProof/>
          <w:szCs w:val="22"/>
        </w:rPr>
      </w:pPr>
      <w:hyperlink w:anchor="_Toc513444862" w:history="1">
        <w:r w:rsidR="00945C3C" w:rsidRPr="003B0933">
          <w:rPr>
            <w:rStyle w:val="Hyperlink"/>
            <w:noProof/>
            <w:sz w:val="18"/>
          </w:rPr>
          <w:t>4.1.1</w:t>
        </w:r>
        <w:r w:rsidR="00945C3C" w:rsidRPr="003B0933">
          <w:rPr>
            <w:rFonts w:ascii="Calibri" w:hAnsi="Calibri"/>
            <w:iCs w:val="0"/>
            <w:noProof/>
            <w:szCs w:val="22"/>
          </w:rPr>
          <w:tab/>
        </w:r>
        <w:r w:rsidR="00945C3C" w:rsidRPr="003B0933">
          <w:rPr>
            <w:rStyle w:val="Hyperlink"/>
            <w:noProof/>
            <w:sz w:val="18"/>
          </w:rPr>
          <w:t>Authorization of Letter Ballots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_Toc513444862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3A83A6F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3" w:history="1">
        <w:r w:rsidR="00945C3C" w:rsidRPr="00202887">
          <w:rPr>
            <w:rStyle w:val="Hyperlink"/>
            <w:noProof/>
          </w:rPr>
          <w:t>4.2</w:t>
        </w:r>
        <w:r w:rsidR="00945C3C" w:rsidRPr="00242E0A">
          <w:rPr>
            <w:rFonts w:ascii="Calibri" w:hAnsi="Calibri"/>
            <w:b w:val="0"/>
            <w:smallCaps w:val="0"/>
            <w:noProof/>
            <w:sz w:val="22"/>
            <w:szCs w:val="22"/>
          </w:rPr>
          <w:tab/>
        </w:r>
        <w:r w:rsidR="00945C3C" w:rsidRPr="00202887">
          <w:rPr>
            <w:rStyle w:val="Hyperlink"/>
            <w:noProof/>
          </w:rPr>
          <w:t>Letter Ballot Voting Period</w:t>
        </w:r>
        <w:r w:rsidR="00945C3C">
          <w:rPr>
            <w:noProof/>
            <w:webHidden/>
          </w:rPr>
          <w:tab/>
        </w:r>
        <w:r w:rsidR="00945C3C">
          <w:rPr>
            <w:noProof/>
            <w:webHidden/>
          </w:rPr>
          <w:fldChar w:fldCharType="begin"/>
        </w:r>
        <w:r w:rsidR="00945C3C">
          <w:rPr>
            <w:noProof/>
            <w:webHidden/>
          </w:rPr>
          <w:instrText xml:space="preserve"> PAGEREF _Toc513444863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67A83235"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4" w:history="1">
        <w:r w:rsidR="00945C3C" w:rsidRPr="00202887">
          <w:rPr>
            <w:rStyle w:val="Hyperlink"/>
            <w:noProof/>
          </w:rPr>
          <w:t>4.3</w:t>
        </w:r>
        <w:r w:rsidR="00945C3C" w:rsidRPr="00242E0A">
          <w:rPr>
            <w:rFonts w:ascii="Calibri" w:hAnsi="Calibri"/>
            <w:b w:val="0"/>
            <w:smallCaps w:val="0"/>
            <w:noProof/>
            <w:sz w:val="22"/>
            <w:szCs w:val="22"/>
          </w:rPr>
          <w:tab/>
        </w:r>
        <w:r w:rsidR="00945C3C" w:rsidRPr="00202887">
          <w:rPr>
            <w:rStyle w:val="Hyperlink"/>
            <w:noProof/>
          </w:rPr>
          <w:t>Voting (Choices)</w:t>
        </w:r>
        <w:r w:rsidR="00945C3C">
          <w:rPr>
            <w:noProof/>
            <w:webHidden/>
          </w:rPr>
          <w:tab/>
        </w:r>
        <w:r w:rsidR="00945C3C">
          <w:rPr>
            <w:noProof/>
            <w:webHidden/>
          </w:rPr>
          <w:fldChar w:fldCharType="begin"/>
        </w:r>
        <w:r w:rsidR="00945C3C">
          <w:rPr>
            <w:noProof/>
            <w:webHidden/>
          </w:rPr>
          <w:instrText xml:space="preserve"> PAGEREF _Toc513444864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A9B001C"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5" w:history="1">
        <w:r w:rsidR="00945C3C" w:rsidRPr="00202887">
          <w:rPr>
            <w:rStyle w:val="Hyperlink"/>
            <w:noProof/>
          </w:rPr>
          <w:t>4.4</w:t>
        </w:r>
        <w:r w:rsidR="00945C3C" w:rsidRPr="00242E0A">
          <w:rPr>
            <w:rFonts w:ascii="Calibri" w:hAnsi="Calibri"/>
            <w:b w:val="0"/>
            <w:smallCaps w:val="0"/>
            <w:noProof/>
            <w:sz w:val="22"/>
            <w:szCs w:val="22"/>
          </w:rPr>
          <w:tab/>
        </w:r>
        <w:r w:rsidR="00945C3C" w:rsidRPr="00202887">
          <w:rPr>
            <w:rStyle w:val="Hyperlink"/>
            <w:noProof/>
          </w:rPr>
          <w:t>Single Vote</w:t>
        </w:r>
        <w:r w:rsidR="00945C3C">
          <w:rPr>
            <w:noProof/>
            <w:webHidden/>
          </w:rPr>
          <w:tab/>
        </w:r>
        <w:r w:rsidR="00945C3C">
          <w:rPr>
            <w:noProof/>
            <w:webHidden/>
          </w:rPr>
          <w:fldChar w:fldCharType="begin"/>
        </w:r>
        <w:r w:rsidR="00945C3C">
          <w:rPr>
            <w:noProof/>
            <w:webHidden/>
          </w:rPr>
          <w:instrText xml:space="preserve"> PAGEREF _Toc513444865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675FF86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6" w:history="1">
        <w:r w:rsidR="00945C3C" w:rsidRPr="00202887">
          <w:rPr>
            <w:rStyle w:val="Hyperlink"/>
            <w:noProof/>
          </w:rPr>
          <w:t>4.5</w:t>
        </w:r>
        <w:r w:rsidR="00945C3C" w:rsidRPr="00242E0A">
          <w:rPr>
            <w:rFonts w:ascii="Calibri" w:hAnsi="Calibri"/>
            <w:b w:val="0"/>
            <w:smallCaps w:val="0"/>
            <w:noProof/>
            <w:sz w:val="22"/>
            <w:szCs w:val="22"/>
          </w:rPr>
          <w:tab/>
        </w:r>
        <w:r w:rsidR="00945C3C" w:rsidRPr="00202887">
          <w:rPr>
            <w:rStyle w:val="Hyperlink"/>
            <w:noProof/>
          </w:rPr>
          <w:t>The Vote</w:t>
        </w:r>
        <w:r w:rsidR="00945C3C">
          <w:rPr>
            <w:noProof/>
            <w:webHidden/>
          </w:rPr>
          <w:tab/>
        </w:r>
        <w:r w:rsidR="00945C3C">
          <w:rPr>
            <w:noProof/>
            <w:webHidden/>
          </w:rPr>
          <w:fldChar w:fldCharType="begin"/>
        </w:r>
        <w:r w:rsidR="00945C3C">
          <w:rPr>
            <w:noProof/>
            <w:webHidden/>
          </w:rPr>
          <w:instrText xml:space="preserve"> PAGEREF _Toc513444866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67C882A5"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67" w:history="1">
        <w:r w:rsidR="00945C3C" w:rsidRPr="00202887">
          <w:rPr>
            <w:rStyle w:val="Hyperlink"/>
            <w:noProof/>
          </w:rPr>
          <w:t>5</w:t>
        </w:r>
        <w:r w:rsidR="00945C3C" w:rsidRPr="00242E0A">
          <w:rPr>
            <w:rFonts w:ascii="Calibri" w:hAnsi="Calibri"/>
            <w:b w:val="0"/>
            <w:bCs w:val="0"/>
            <w:caps w:val="0"/>
            <w:noProof/>
          </w:rPr>
          <w:tab/>
        </w:r>
        <w:r w:rsidR="00945C3C" w:rsidRPr="00202887">
          <w:rPr>
            <w:rStyle w:val="Hyperlink"/>
            <w:noProof/>
          </w:rPr>
          <w:t>Procedures for Developing a Standard or Technical Report</w:t>
        </w:r>
        <w:r w:rsidR="00945C3C">
          <w:rPr>
            <w:noProof/>
            <w:webHidden/>
          </w:rPr>
          <w:tab/>
        </w:r>
        <w:r w:rsidR="00945C3C">
          <w:rPr>
            <w:noProof/>
            <w:webHidden/>
          </w:rPr>
          <w:fldChar w:fldCharType="begin"/>
        </w:r>
        <w:r w:rsidR="00945C3C">
          <w:rPr>
            <w:noProof/>
            <w:webHidden/>
          </w:rPr>
          <w:instrText xml:space="preserve"> PAGEREF _Toc513444867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1248D2E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8" w:history="1">
        <w:r w:rsidR="00945C3C" w:rsidRPr="00202887">
          <w:rPr>
            <w:rStyle w:val="Hyperlink"/>
            <w:noProof/>
          </w:rPr>
          <w:t>5.1</w:t>
        </w:r>
        <w:r w:rsidR="00945C3C" w:rsidRPr="00242E0A">
          <w:rPr>
            <w:rFonts w:ascii="Calibri" w:hAnsi="Calibri"/>
            <w:b w:val="0"/>
            <w:smallCaps w:val="0"/>
            <w:noProof/>
            <w:sz w:val="22"/>
            <w:szCs w:val="22"/>
          </w:rPr>
          <w:tab/>
        </w:r>
        <w:r w:rsidR="00945C3C" w:rsidRPr="00202887">
          <w:rPr>
            <w:rStyle w:val="Hyperlink"/>
            <w:noProof/>
          </w:rPr>
          <w:t>Initiation of a Standard Development Project</w:t>
        </w:r>
        <w:r w:rsidR="00945C3C">
          <w:rPr>
            <w:noProof/>
            <w:webHidden/>
          </w:rPr>
          <w:tab/>
        </w:r>
        <w:r w:rsidR="00945C3C">
          <w:rPr>
            <w:noProof/>
            <w:webHidden/>
          </w:rPr>
          <w:fldChar w:fldCharType="begin"/>
        </w:r>
        <w:r w:rsidR="00945C3C">
          <w:rPr>
            <w:noProof/>
            <w:webHidden/>
          </w:rPr>
          <w:instrText xml:space="preserve"> PAGEREF _Toc513444868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0ECEBA8A"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69" w:history="1">
        <w:r w:rsidR="00945C3C" w:rsidRPr="00202887">
          <w:rPr>
            <w:rStyle w:val="Hyperlink"/>
            <w:noProof/>
          </w:rPr>
          <w:t>5.2</w:t>
        </w:r>
        <w:r w:rsidR="00945C3C" w:rsidRPr="00242E0A">
          <w:rPr>
            <w:rFonts w:ascii="Calibri" w:hAnsi="Calibri"/>
            <w:b w:val="0"/>
            <w:smallCaps w:val="0"/>
            <w:noProof/>
            <w:sz w:val="22"/>
            <w:szCs w:val="22"/>
          </w:rPr>
          <w:tab/>
        </w:r>
        <w:r w:rsidR="00945C3C" w:rsidRPr="00202887">
          <w:rPr>
            <w:rStyle w:val="Hyperlink"/>
            <w:noProof/>
          </w:rPr>
          <w:t>Project Initiation Notification System (PINS)</w:t>
        </w:r>
        <w:r w:rsidR="00945C3C">
          <w:rPr>
            <w:noProof/>
            <w:webHidden/>
          </w:rPr>
          <w:tab/>
        </w:r>
        <w:r w:rsidR="00945C3C">
          <w:rPr>
            <w:noProof/>
            <w:webHidden/>
          </w:rPr>
          <w:fldChar w:fldCharType="begin"/>
        </w:r>
        <w:r w:rsidR="00945C3C">
          <w:rPr>
            <w:noProof/>
            <w:webHidden/>
          </w:rPr>
          <w:instrText xml:space="preserve"> PAGEREF _Toc513444869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BD6E779"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0" w:history="1">
        <w:r w:rsidR="00945C3C" w:rsidRPr="00202887">
          <w:rPr>
            <w:rStyle w:val="Hyperlink"/>
            <w:noProof/>
          </w:rPr>
          <w:t>5.3</w:t>
        </w:r>
        <w:r w:rsidR="00945C3C" w:rsidRPr="00242E0A">
          <w:rPr>
            <w:rFonts w:ascii="Calibri" w:hAnsi="Calibri"/>
            <w:b w:val="0"/>
            <w:smallCaps w:val="0"/>
            <w:noProof/>
            <w:sz w:val="22"/>
            <w:szCs w:val="22"/>
          </w:rPr>
          <w:tab/>
        </w:r>
        <w:r w:rsidR="00945C3C" w:rsidRPr="00202887">
          <w:rPr>
            <w:rStyle w:val="Hyperlink"/>
            <w:noProof/>
          </w:rPr>
          <w:t>Submittal of Draft Standards</w:t>
        </w:r>
        <w:r w:rsidR="00945C3C">
          <w:rPr>
            <w:noProof/>
            <w:webHidden/>
          </w:rPr>
          <w:tab/>
        </w:r>
        <w:r w:rsidR="00945C3C">
          <w:rPr>
            <w:noProof/>
            <w:webHidden/>
          </w:rPr>
          <w:fldChar w:fldCharType="begin"/>
        </w:r>
        <w:r w:rsidR="00945C3C">
          <w:rPr>
            <w:noProof/>
            <w:webHidden/>
          </w:rPr>
          <w:instrText xml:space="preserve"> PAGEREF _Toc513444870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6E7ACE4B" w14:textId="77777777" w:rsidR="00945C3C" w:rsidRPr="003B0933" w:rsidRDefault="006E6ED7">
      <w:pPr>
        <w:pStyle w:val="TOC3"/>
        <w:tabs>
          <w:tab w:val="left" w:pos="1080"/>
          <w:tab w:val="right" w:leader="dot" w:pos="10070"/>
        </w:tabs>
        <w:rPr>
          <w:rFonts w:ascii="Calibri" w:hAnsi="Calibri"/>
          <w:iCs w:val="0"/>
          <w:noProof/>
          <w:szCs w:val="22"/>
        </w:rPr>
      </w:pPr>
      <w:hyperlink w:anchor="_Toc513444871" w:history="1">
        <w:r w:rsidR="00945C3C" w:rsidRPr="003B0933">
          <w:rPr>
            <w:rStyle w:val="Hyperlink"/>
            <w:noProof/>
            <w:sz w:val="18"/>
          </w:rPr>
          <w:t>5.3.1</w:t>
        </w:r>
        <w:r w:rsidR="00945C3C" w:rsidRPr="003B0933">
          <w:rPr>
            <w:rFonts w:ascii="Calibri" w:hAnsi="Calibri"/>
            <w:iCs w:val="0"/>
            <w:noProof/>
            <w:szCs w:val="22"/>
          </w:rPr>
          <w:tab/>
        </w:r>
        <w:r w:rsidR="00945C3C" w:rsidRPr="003B0933">
          <w:rPr>
            <w:rStyle w:val="Hyperlink"/>
            <w:noProof/>
            <w:sz w:val="18"/>
          </w:rPr>
          <w:t>Submittal of Draft Technical Reports</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_Toc513444871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7848FC1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2" w:history="1">
        <w:r w:rsidR="00945C3C" w:rsidRPr="00202887">
          <w:rPr>
            <w:rStyle w:val="Hyperlink"/>
            <w:noProof/>
          </w:rPr>
          <w:t>5.4</w:t>
        </w:r>
        <w:r w:rsidR="00945C3C" w:rsidRPr="00242E0A">
          <w:rPr>
            <w:rFonts w:ascii="Calibri" w:hAnsi="Calibri"/>
            <w:b w:val="0"/>
            <w:smallCaps w:val="0"/>
            <w:noProof/>
            <w:sz w:val="22"/>
            <w:szCs w:val="22"/>
          </w:rPr>
          <w:tab/>
        </w:r>
        <w:r w:rsidR="00945C3C" w:rsidRPr="00202887">
          <w:rPr>
            <w:rStyle w:val="Hyperlink"/>
            <w:noProof/>
          </w:rPr>
          <w:t>Disposition of Views and Objections</w:t>
        </w:r>
        <w:r w:rsidR="00945C3C">
          <w:rPr>
            <w:noProof/>
            <w:webHidden/>
          </w:rPr>
          <w:tab/>
        </w:r>
        <w:r w:rsidR="00945C3C">
          <w:rPr>
            <w:noProof/>
            <w:webHidden/>
          </w:rPr>
          <w:fldChar w:fldCharType="begin"/>
        </w:r>
        <w:r w:rsidR="00945C3C">
          <w:rPr>
            <w:noProof/>
            <w:webHidden/>
          </w:rPr>
          <w:instrText xml:space="preserve"> PAGEREF _Toc513444872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2FB1CE0" w14:textId="77777777" w:rsidR="00945C3C" w:rsidRPr="003B0933" w:rsidRDefault="006E6ED7">
      <w:pPr>
        <w:pStyle w:val="TOC3"/>
        <w:tabs>
          <w:tab w:val="left" w:pos="1080"/>
          <w:tab w:val="right" w:leader="dot" w:pos="10070"/>
        </w:tabs>
        <w:rPr>
          <w:rFonts w:ascii="Calibri" w:hAnsi="Calibri"/>
          <w:iCs w:val="0"/>
          <w:noProof/>
          <w:szCs w:val="22"/>
        </w:rPr>
      </w:pPr>
      <w:hyperlink w:anchor="_Toc513444873" w:history="1">
        <w:r w:rsidR="00945C3C" w:rsidRPr="003B0933">
          <w:rPr>
            <w:rStyle w:val="Hyperlink"/>
            <w:noProof/>
            <w:sz w:val="18"/>
          </w:rPr>
          <w:t>5.4.1</w:t>
        </w:r>
        <w:r w:rsidR="00945C3C" w:rsidRPr="003B0933">
          <w:rPr>
            <w:rFonts w:ascii="Calibri" w:hAnsi="Calibri"/>
            <w:iCs w:val="0"/>
            <w:noProof/>
            <w:szCs w:val="22"/>
          </w:rPr>
          <w:tab/>
        </w:r>
        <w:r w:rsidR="00945C3C" w:rsidRPr="003B0933">
          <w:rPr>
            <w:rStyle w:val="Hyperlink"/>
            <w:noProof/>
            <w:sz w:val="18"/>
          </w:rPr>
          <w:t>Substantive Change to a Draft</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_Toc513444873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168F8B3A"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4" w:history="1">
        <w:r w:rsidR="00945C3C" w:rsidRPr="00202887">
          <w:rPr>
            <w:rStyle w:val="Hyperlink"/>
            <w:noProof/>
          </w:rPr>
          <w:t>5.5</w:t>
        </w:r>
        <w:r w:rsidR="00945C3C" w:rsidRPr="00242E0A">
          <w:rPr>
            <w:rFonts w:ascii="Calibri" w:hAnsi="Calibri"/>
            <w:b w:val="0"/>
            <w:smallCaps w:val="0"/>
            <w:noProof/>
            <w:sz w:val="22"/>
            <w:szCs w:val="22"/>
          </w:rPr>
          <w:tab/>
        </w:r>
        <w:r w:rsidR="00945C3C" w:rsidRPr="00202887">
          <w:rPr>
            <w:rStyle w:val="Hyperlink"/>
            <w:noProof/>
          </w:rPr>
          <w:t>Report of Final Voting Result</w:t>
        </w:r>
        <w:r w:rsidR="00945C3C">
          <w:rPr>
            <w:noProof/>
            <w:webHidden/>
          </w:rPr>
          <w:tab/>
        </w:r>
        <w:r w:rsidR="00945C3C">
          <w:rPr>
            <w:noProof/>
            <w:webHidden/>
          </w:rPr>
          <w:fldChar w:fldCharType="begin"/>
        </w:r>
        <w:r w:rsidR="00945C3C">
          <w:rPr>
            <w:noProof/>
            <w:webHidden/>
          </w:rPr>
          <w:instrText xml:space="preserve"> PAGEREF _Toc513444874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1BDCFF59"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5" w:history="1">
        <w:r w:rsidR="00945C3C" w:rsidRPr="00202887">
          <w:rPr>
            <w:rStyle w:val="Hyperlink"/>
            <w:noProof/>
          </w:rPr>
          <w:t>5.6</w:t>
        </w:r>
        <w:r w:rsidR="00945C3C" w:rsidRPr="00242E0A">
          <w:rPr>
            <w:rFonts w:ascii="Calibri" w:hAnsi="Calibri"/>
            <w:b w:val="0"/>
            <w:smallCaps w:val="0"/>
            <w:noProof/>
            <w:sz w:val="22"/>
            <w:szCs w:val="22"/>
          </w:rPr>
          <w:tab/>
        </w:r>
        <w:r w:rsidR="00945C3C" w:rsidRPr="00202887">
          <w:rPr>
            <w:rStyle w:val="Hyperlink"/>
            <w:noProof/>
          </w:rPr>
          <w:t>Submittal of Standard</w:t>
        </w:r>
        <w:r w:rsidR="00945C3C">
          <w:rPr>
            <w:noProof/>
            <w:webHidden/>
          </w:rPr>
          <w:tab/>
        </w:r>
        <w:r w:rsidR="00945C3C">
          <w:rPr>
            <w:noProof/>
            <w:webHidden/>
          </w:rPr>
          <w:fldChar w:fldCharType="begin"/>
        </w:r>
        <w:r w:rsidR="00945C3C">
          <w:rPr>
            <w:noProof/>
            <w:webHidden/>
          </w:rPr>
          <w:instrText xml:space="preserve"> PAGEREF _Toc513444875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083CB38E"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6" w:history="1">
        <w:r w:rsidR="00945C3C" w:rsidRPr="00202887">
          <w:rPr>
            <w:rStyle w:val="Hyperlink"/>
            <w:bCs/>
            <w:noProof/>
          </w:rPr>
          <w:t>5.7</w:t>
        </w:r>
        <w:r w:rsidR="00945C3C" w:rsidRPr="00242E0A">
          <w:rPr>
            <w:rFonts w:ascii="Calibri" w:hAnsi="Calibri"/>
            <w:b w:val="0"/>
            <w:smallCaps w:val="0"/>
            <w:noProof/>
            <w:sz w:val="22"/>
            <w:szCs w:val="22"/>
          </w:rPr>
          <w:tab/>
        </w:r>
        <w:r w:rsidR="00945C3C" w:rsidRPr="00202887">
          <w:rPr>
            <w:rStyle w:val="Hyperlink"/>
            <w:bCs/>
            <w:noProof/>
          </w:rPr>
          <w:t>Discontinuance of a Standards Project</w:t>
        </w:r>
        <w:r w:rsidR="00945C3C">
          <w:rPr>
            <w:noProof/>
            <w:webHidden/>
          </w:rPr>
          <w:tab/>
        </w:r>
        <w:r w:rsidR="00945C3C">
          <w:rPr>
            <w:noProof/>
            <w:webHidden/>
          </w:rPr>
          <w:fldChar w:fldCharType="begin"/>
        </w:r>
        <w:r w:rsidR="00945C3C">
          <w:rPr>
            <w:noProof/>
            <w:webHidden/>
          </w:rPr>
          <w:instrText xml:space="preserve"> PAGEREF _Toc513444876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1BC1073C"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7" w:history="1">
        <w:r w:rsidR="00945C3C" w:rsidRPr="00202887">
          <w:rPr>
            <w:rStyle w:val="Hyperlink"/>
            <w:noProof/>
          </w:rPr>
          <w:t>5.8</w:t>
        </w:r>
        <w:r w:rsidR="00945C3C" w:rsidRPr="00242E0A">
          <w:rPr>
            <w:rFonts w:ascii="Calibri" w:hAnsi="Calibri"/>
            <w:b w:val="0"/>
            <w:smallCaps w:val="0"/>
            <w:noProof/>
            <w:sz w:val="22"/>
            <w:szCs w:val="22"/>
          </w:rPr>
          <w:tab/>
        </w:r>
        <w:r w:rsidR="00945C3C" w:rsidRPr="00202887">
          <w:rPr>
            <w:rStyle w:val="Hyperlink"/>
            <w:noProof/>
          </w:rPr>
          <w:t>Recommendation and Registration of a Technical Report</w:t>
        </w:r>
        <w:r w:rsidR="00945C3C">
          <w:rPr>
            <w:noProof/>
            <w:webHidden/>
          </w:rPr>
          <w:tab/>
        </w:r>
        <w:r w:rsidR="00945C3C">
          <w:rPr>
            <w:noProof/>
            <w:webHidden/>
          </w:rPr>
          <w:fldChar w:fldCharType="begin"/>
        </w:r>
        <w:r w:rsidR="00945C3C">
          <w:rPr>
            <w:noProof/>
            <w:webHidden/>
          </w:rPr>
          <w:instrText xml:space="preserve"> PAGEREF _Toc513444877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573F488F" w14:textId="77777777" w:rsidR="00945C3C" w:rsidRPr="00242E0A" w:rsidRDefault="006E6ED7">
      <w:pPr>
        <w:pStyle w:val="TOC1"/>
        <w:tabs>
          <w:tab w:val="left" w:pos="360"/>
          <w:tab w:val="right" w:leader="dot" w:pos="10070"/>
        </w:tabs>
        <w:rPr>
          <w:rFonts w:ascii="Calibri" w:hAnsi="Calibri"/>
          <w:b w:val="0"/>
          <w:bCs w:val="0"/>
          <w:caps w:val="0"/>
          <w:noProof/>
        </w:rPr>
      </w:pPr>
      <w:hyperlink w:anchor="_Toc513444878" w:history="1">
        <w:r w:rsidR="00945C3C" w:rsidRPr="00202887">
          <w:rPr>
            <w:rStyle w:val="Hyperlink"/>
            <w:noProof/>
          </w:rPr>
          <w:t>6</w:t>
        </w:r>
        <w:r w:rsidR="00945C3C" w:rsidRPr="00242E0A">
          <w:rPr>
            <w:rFonts w:ascii="Calibri" w:hAnsi="Calibri"/>
            <w:b w:val="0"/>
            <w:bCs w:val="0"/>
            <w:caps w:val="0"/>
            <w:noProof/>
          </w:rPr>
          <w:tab/>
        </w:r>
        <w:r w:rsidR="00945C3C" w:rsidRPr="00202887">
          <w:rPr>
            <w:rStyle w:val="Hyperlink"/>
            <w:noProof/>
          </w:rPr>
          <w:t>MTConnect Institute SC POLICIES</w:t>
        </w:r>
        <w:r w:rsidR="00945C3C">
          <w:rPr>
            <w:noProof/>
            <w:webHidden/>
          </w:rPr>
          <w:tab/>
        </w:r>
        <w:r w:rsidR="00945C3C">
          <w:rPr>
            <w:noProof/>
            <w:webHidden/>
          </w:rPr>
          <w:fldChar w:fldCharType="begin"/>
        </w:r>
        <w:r w:rsidR="00945C3C">
          <w:rPr>
            <w:noProof/>
            <w:webHidden/>
          </w:rPr>
          <w:instrText xml:space="preserve"> PAGEREF _Toc513444878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1CF85E5"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79" w:history="1">
        <w:r w:rsidR="00945C3C" w:rsidRPr="00202887">
          <w:rPr>
            <w:rStyle w:val="Hyperlink"/>
            <w:noProof/>
          </w:rPr>
          <w:t>6.1</w:t>
        </w:r>
        <w:r w:rsidR="00945C3C" w:rsidRPr="00242E0A">
          <w:rPr>
            <w:rFonts w:ascii="Calibri" w:hAnsi="Calibri"/>
            <w:b w:val="0"/>
            <w:smallCaps w:val="0"/>
            <w:noProof/>
            <w:sz w:val="22"/>
            <w:szCs w:val="22"/>
          </w:rPr>
          <w:tab/>
        </w:r>
        <w:r w:rsidR="00945C3C" w:rsidRPr="00202887">
          <w:rPr>
            <w:rStyle w:val="Hyperlink"/>
            <w:noProof/>
          </w:rPr>
          <w:t>Appeals Policy</w:t>
        </w:r>
        <w:r w:rsidR="00945C3C">
          <w:rPr>
            <w:noProof/>
            <w:webHidden/>
          </w:rPr>
          <w:tab/>
        </w:r>
        <w:r w:rsidR="00945C3C">
          <w:rPr>
            <w:noProof/>
            <w:webHidden/>
          </w:rPr>
          <w:fldChar w:fldCharType="begin"/>
        </w:r>
        <w:r w:rsidR="00945C3C">
          <w:rPr>
            <w:noProof/>
            <w:webHidden/>
          </w:rPr>
          <w:instrText xml:space="preserve"> PAGEREF _Toc513444879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015063E8"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0" w:history="1">
        <w:r w:rsidR="00945C3C" w:rsidRPr="003B0933">
          <w:rPr>
            <w:rStyle w:val="Hyperlink"/>
            <w:noProof/>
            <w:sz w:val="18"/>
          </w:rPr>
          <w:t>6.1.1</w:t>
        </w:r>
        <w:r w:rsidR="00945C3C" w:rsidRPr="003B0933">
          <w:rPr>
            <w:rFonts w:ascii="Calibri" w:hAnsi="Calibri"/>
            <w:iCs w:val="0"/>
            <w:noProof/>
            <w:szCs w:val="22"/>
          </w:rPr>
          <w:tab/>
        </w:r>
        <w:r w:rsidR="00945C3C" w:rsidRPr="003B0933">
          <w:rPr>
            <w:rStyle w:val="Hyperlink"/>
            <w:noProof/>
            <w:sz w:val="18"/>
          </w:rPr>
          <w:t>Complaint</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_Toc513444880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04157A3A"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1" w:history="1">
        <w:r w:rsidR="00945C3C" w:rsidRPr="003B0933">
          <w:rPr>
            <w:rStyle w:val="Hyperlink"/>
            <w:noProof/>
            <w:sz w:val="18"/>
          </w:rPr>
          <w:t>6.1.2</w:t>
        </w:r>
        <w:r w:rsidR="00945C3C" w:rsidRPr="003B0933">
          <w:rPr>
            <w:rFonts w:ascii="Calibri" w:hAnsi="Calibri"/>
            <w:iCs w:val="0"/>
            <w:noProof/>
            <w:szCs w:val="22"/>
          </w:rPr>
          <w:tab/>
        </w:r>
        <w:r w:rsidR="00945C3C" w:rsidRPr="003B0933">
          <w:rPr>
            <w:rStyle w:val="Hyperlink"/>
            <w:noProof/>
            <w:sz w:val="18"/>
          </w:rPr>
          <w:t>Response</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_Toc513444881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46FEA65D"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2" w:history="1">
        <w:r w:rsidR="00945C3C" w:rsidRPr="003B0933">
          <w:rPr>
            <w:rStyle w:val="Hyperlink"/>
            <w:noProof/>
            <w:sz w:val="18"/>
          </w:rPr>
          <w:t>6.1.3</w:t>
        </w:r>
        <w:r w:rsidR="00945C3C" w:rsidRPr="003B0933">
          <w:rPr>
            <w:rFonts w:ascii="Calibri" w:hAnsi="Calibri"/>
            <w:iCs w:val="0"/>
            <w:noProof/>
            <w:szCs w:val="22"/>
          </w:rPr>
          <w:tab/>
        </w:r>
        <w:r w:rsidR="00945C3C" w:rsidRPr="003B0933">
          <w:rPr>
            <w:rStyle w:val="Hyperlink"/>
            <w:noProof/>
            <w:sz w:val="18"/>
          </w:rPr>
          <w:t>Hearing</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_Toc513444882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324111F7"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3" w:history="1">
        <w:r w:rsidR="00945C3C" w:rsidRPr="003B0933">
          <w:rPr>
            <w:rStyle w:val="Hyperlink"/>
            <w:noProof/>
            <w:sz w:val="18"/>
          </w:rPr>
          <w:t>6.1.4</w:t>
        </w:r>
        <w:r w:rsidR="00945C3C" w:rsidRPr="003B0933">
          <w:rPr>
            <w:rFonts w:ascii="Calibri" w:hAnsi="Calibri"/>
            <w:iCs w:val="0"/>
            <w:noProof/>
            <w:szCs w:val="22"/>
          </w:rPr>
          <w:tab/>
        </w:r>
        <w:r w:rsidR="00945C3C" w:rsidRPr="003B0933">
          <w:rPr>
            <w:rStyle w:val="Hyperlink"/>
            <w:noProof/>
            <w:sz w:val="18"/>
          </w:rPr>
          <w:t>Appeals Panel</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_Toc513444883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055AF299"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4" w:history="1">
        <w:r w:rsidR="00945C3C" w:rsidRPr="003B0933">
          <w:rPr>
            <w:rStyle w:val="Hyperlink"/>
            <w:noProof/>
            <w:sz w:val="18"/>
          </w:rPr>
          <w:t>6.1.5</w:t>
        </w:r>
        <w:r w:rsidR="00945C3C" w:rsidRPr="003B0933">
          <w:rPr>
            <w:rFonts w:ascii="Calibri" w:hAnsi="Calibri"/>
            <w:iCs w:val="0"/>
            <w:noProof/>
            <w:szCs w:val="22"/>
          </w:rPr>
          <w:tab/>
        </w:r>
        <w:r w:rsidR="00945C3C" w:rsidRPr="003B0933">
          <w:rPr>
            <w:rStyle w:val="Hyperlink"/>
            <w:noProof/>
            <w:sz w:val="18"/>
          </w:rPr>
          <w:t>Conduct of the Hearing</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_Toc513444884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0D197E19" w14:textId="77777777" w:rsidR="00945C3C" w:rsidRPr="003B0933" w:rsidRDefault="006E6ED7">
      <w:pPr>
        <w:pStyle w:val="TOC3"/>
        <w:tabs>
          <w:tab w:val="left" w:pos="1080"/>
          <w:tab w:val="right" w:leader="dot" w:pos="10070"/>
        </w:tabs>
        <w:rPr>
          <w:rFonts w:ascii="Calibri" w:hAnsi="Calibri"/>
          <w:iCs w:val="0"/>
          <w:noProof/>
          <w:szCs w:val="22"/>
        </w:rPr>
      </w:pPr>
      <w:hyperlink w:anchor="_Toc513444885" w:history="1">
        <w:r w:rsidR="00945C3C" w:rsidRPr="003B0933">
          <w:rPr>
            <w:rStyle w:val="Hyperlink"/>
            <w:noProof/>
            <w:sz w:val="18"/>
          </w:rPr>
          <w:t>6.1.6</w:t>
        </w:r>
        <w:r w:rsidR="00945C3C" w:rsidRPr="003B0933">
          <w:rPr>
            <w:rFonts w:ascii="Calibri" w:hAnsi="Calibri"/>
            <w:iCs w:val="0"/>
            <w:noProof/>
            <w:szCs w:val="22"/>
          </w:rPr>
          <w:tab/>
        </w:r>
        <w:r w:rsidR="00945C3C" w:rsidRPr="003B0933">
          <w:rPr>
            <w:rStyle w:val="Hyperlink"/>
            <w:noProof/>
            <w:sz w:val="18"/>
          </w:rPr>
          <w:t>Decision</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_Toc513444885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2607467F" w14:textId="77777777" w:rsidR="00945C3C" w:rsidRPr="00242E0A" w:rsidRDefault="006E6ED7">
      <w:pPr>
        <w:pStyle w:val="TOC3"/>
        <w:tabs>
          <w:tab w:val="left" w:pos="1080"/>
          <w:tab w:val="right" w:leader="dot" w:pos="10070"/>
        </w:tabs>
        <w:rPr>
          <w:rFonts w:ascii="Calibri" w:hAnsi="Calibri"/>
          <w:iCs w:val="0"/>
          <w:noProof/>
          <w:sz w:val="22"/>
          <w:szCs w:val="22"/>
        </w:rPr>
      </w:pPr>
      <w:hyperlink w:anchor="_Toc513444886" w:history="1">
        <w:r w:rsidR="00945C3C" w:rsidRPr="003B0933">
          <w:rPr>
            <w:rStyle w:val="Hyperlink"/>
            <w:noProof/>
            <w:sz w:val="18"/>
          </w:rPr>
          <w:t>6.1.7</w:t>
        </w:r>
        <w:r w:rsidR="00945C3C" w:rsidRPr="003B0933">
          <w:rPr>
            <w:rFonts w:ascii="Calibri" w:hAnsi="Calibri"/>
            <w:iCs w:val="0"/>
            <w:noProof/>
            <w:szCs w:val="22"/>
          </w:rPr>
          <w:tab/>
        </w:r>
        <w:r w:rsidR="00945C3C" w:rsidRPr="003B0933">
          <w:rPr>
            <w:rStyle w:val="Hyperlink"/>
            <w:noProof/>
            <w:sz w:val="18"/>
          </w:rPr>
          <w:t>Appeals to Recommend a Technical Report</w:t>
        </w:r>
        <w:r w:rsidR="00945C3C" w:rsidRPr="003B0933">
          <w:rPr>
            <w:noProof/>
            <w:webHidden/>
            <w:sz w:val="18"/>
          </w:rPr>
          <w:tab/>
        </w:r>
        <w:r w:rsidR="00945C3C" w:rsidRPr="003B0933">
          <w:rPr>
            <w:noProof/>
            <w:webHidden/>
            <w:sz w:val="18"/>
          </w:rPr>
          <w:fldChar w:fldCharType="begin"/>
        </w:r>
        <w:r w:rsidR="00945C3C" w:rsidRPr="003B0933">
          <w:rPr>
            <w:noProof/>
            <w:webHidden/>
            <w:sz w:val="18"/>
          </w:rPr>
          <w:instrText xml:space="preserve"> PAGEREF _Toc513444886 \h </w:instrText>
        </w:r>
        <w:r w:rsidR="00945C3C" w:rsidRPr="003B0933">
          <w:rPr>
            <w:noProof/>
            <w:webHidden/>
            <w:sz w:val="18"/>
          </w:rPr>
        </w:r>
        <w:r w:rsidR="00945C3C" w:rsidRPr="003B0933">
          <w:rPr>
            <w:noProof/>
            <w:webHidden/>
            <w:sz w:val="18"/>
          </w:rPr>
          <w:fldChar w:fldCharType="separate"/>
        </w:r>
        <w:r w:rsidR="008E094E">
          <w:rPr>
            <w:noProof/>
            <w:webHidden/>
            <w:sz w:val="18"/>
          </w:rPr>
          <w:t>1</w:t>
        </w:r>
        <w:r w:rsidR="00945C3C" w:rsidRPr="003B0933">
          <w:rPr>
            <w:noProof/>
            <w:webHidden/>
            <w:sz w:val="18"/>
          </w:rPr>
          <w:fldChar w:fldCharType="end"/>
        </w:r>
      </w:hyperlink>
    </w:p>
    <w:p w14:paraId="00283F92"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87" w:history="1">
        <w:r w:rsidR="00945C3C" w:rsidRPr="00202887">
          <w:rPr>
            <w:rStyle w:val="Hyperlink"/>
            <w:noProof/>
          </w:rPr>
          <w:t>6.2</w:t>
        </w:r>
        <w:r w:rsidR="00945C3C" w:rsidRPr="00242E0A">
          <w:rPr>
            <w:rFonts w:ascii="Calibri" w:hAnsi="Calibri"/>
            <w:b w:val="0"/>
            <w:smallCaps w:val="0"/>
            <w:noProof/>
            <w:sz w:val="22"/>
            <w:szCs w:val="22"/>
          </w:rPr>
          <w:tab/>
        </w:r>
        <w:r w:rsidR="00945C3C" w:rsidRPr="00202887">
          <w:rPr>
            <w:rStyle w:val="Hyperlink"/>
            <w:noProof/>
          </w:rPr>
          <w:t>Interpretations Policy</w:t>
        </w:r>
        <w:r w:rsidR="00945C3C">
          <w:rPr>
            <w:noProof/>
            <w:webHidden/>
          </w:rPr>
          <w:tab/>
        </w:r>
        <w:r w:rsidR="00945C3C">
          <w:rPr>
            <w:noProof/>
            <w:webHidden/>
          </w:rPr>
          <w:fldChar w:fldCharType="begin"/>
        </w:r>
        <w:r w:rsidR="00945C3C">
          <w:rPr>
            <w:noProof/>
            <w:webHidden/>
          </w:rPr>
          <w:instrText xml:space="preserve"> PAGEREF _Toc513444887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31B77D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88" w:history="1">
        <w:r w:rsidR="00945C3C" w:rsidRPr="00202887">
          <w:rPr>
            <w:rStyle w:val="Hyperlink"/>
            <w:noProof/>
          </w:rPr>
          <w:t>6.3</w:t>
        </w:r>
        <w:r w:rsidR="00945C3C" w:rsidRPr="00242E0A">
          <w:rPr>
            <w:rFonts w:ascii="Calibri" w:hAnsi="Calibri"/>
            <w:b w:val="0"/>
            <w:smallCaps w:val="0"/>
            <w:noProof/>
            <w:sz w:val="22"/>
            <w:szCs w:val="22"/>
          </w:rPr>
          <w:tab/>
        </w:r>
        <w:r w:rsidR="00945C3C" w:rsidRPr="00202887">
          <w:rPr>
            <w:rStyle w:val="Hyperlink"/>
            <w:noProof/>
          </w:rPr>
          <w:t>Record Retention Policy</w:t>
        </w:r>
        <w:r w:rsidR="00945C3C">
          <w:rPr>
            <w:noProof/>
            <w:webHidden/>
          </w:rPr>
          <w:tab/>
        </w:r>
        <w:r w:rsidR="00945C3C">
          <w:rPr>
            <w:noProof/>
            <w:webHidden/>
          </w:rPr>
          <w:fldChar w:fldCharType="begin"/>
        </w:r>
        <w:r w:rsidR="00945C3C">
          <w:rPr>
            <w:noProof/>
            <w:webHidden/>
          </w:rPr>
          <w:instrText xml:space="preserve"> PAGEREF _Toc513444888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6FD0541B"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89" w:history="1">
        <w:r w:rsidR="00945C3C" w:rsidRPr="00202887">
          <w:rPr>
            <w:rStyle w:val="Hyperlink"/>
            <w:noProof/>
          </w:rPr>
          <w:t>6.4</w:t>
        </w:r>
        <w:r w:rsidR="00945C3C" w:rsidRPr="00242E0A">
          <w:rPr>
            <w:rFonts w:ascii="Calibri" w:hAnsi="Calibri"/>
            <w:b w:val="0"/>
            <w:smallCaps w:val="0"/>
            <w:noProof/>
            <w:sz w:val="22"/>
            <w:szCs w:val="22"/>
          </w:rPr>
          <w:tab/>
        </w:r>
        <w:r w:rsidR="00945C3C" w:rsidRPr="00202887">
          <w:rPr>
            <w:rStyle w:val="Hyperlink"/>
            <w:noProof/>
          </w:rPr>
          <w:t>Metric Policy</w:t>
        </w:r>
        <w:r w:rsidR="00945C3C">
          <w:rPr>
            <w:noProof/>
            <w:webHidden/>
          </w:rPr>
          <w:tab/>
        </w:r>
        <w:r w:rsidR="00945C3C">
          <w:rPr>
            <w:noProof/>
            <w:webHidden/>
          </w:rPr>
          <w:fldChar w:fldCharType="begin"/>
        </w:r>
        <w:r w:rsidR="00945C3C">
          <w:rPr>
            <w:noProof/>
            <w:webHidden/>
          </w:rPr>
          <w:instrText xml:space="preserve"> PAGEREF _Toc513444889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26378D77"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90" w:history="1">
        <w:r w:rsidR="00945C3C" w:rsidRPr="00202887">
          <w:rPr>
            <w:rStyle w:val="Hyperlink"/>
            <w:noProof/>
          </w:rPr>
          <w:t>6.5</w:t>
        </w:r>
        <w:r w:rsidR="00945C3C" w:rsidRPr="00242E0A">
          <w:rPr>
            <w:rFonts w:ascii="Calibri" w:hAnsi="Calibri"/>
            <w:b w:val="0"/>
            <w:smallCaps w:val="0"/>
            <w:noProof/>
            <w:sz w:val="22"/>
            <w:szCs w:val="22"/>
          </w:rPr>
          <w:tab/>
        </w:r>
        <w:r w:rsidR="00945C3C" w:rsidRPr="00202887">
          <w:rPr>
            <w:rStyle w:val="Hyperlink"/>
            <w:noProof/>
          </w:rPr>
          <w:t>Patent Policy</w:t>
        </w:r>
        <w:r w:rsidR="00945C3C">
          <w:rPr>
            <w:noProof/>
            <w:webHidden/>
          </w:rPr>
          <w:tab/>
        </w:r>
        <w:r w:rsidR="00945C3C">
          <w:rPr>
            <w:noProof/>
            <w:webHidden/>
          </w:rPr>
          <w:fldChar w:fldCharType="begin"/>
        </w:r>
        <w:r w:rsidR="00945C3C">
          <w:rPr>
            <w:noProof/>
            <w:webHidden/>
          </w:rPr>
          <w:instrText xml:space="preserve"> PAGEREF _Toc513444890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C3AD93C"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91" w:history="1">
        <w:r w:rsidR="00945C3C" w:rsidRPr="00202887">
          <w:rPr>
            <w:rStyle w:val="Hyperlink"/>
            <w:noProof/>
          </w:rPr>
          <w:t>6.6</w:t>
        </w:r>
        <w:r w:rsidR="00945C3C" w:rsidRPr="00242E0A">
          <w:rPr>
            <w:rFonts w:ascii="Calibri" w:hAnsi="Calibri"/>
            <w:b w:val="0"/>
            <w:smallCaps w:val="0"/>
            <w:noProof/>
            <w:sz w:val="22"/>
            <w:szCs w:val="22"/>
          </w:rPr>
          <w:tab/>
        </w:r>
        <w:r w:rsidR="00945C3C" w:rsidRPr="00202887">
          <w:rPr>
            <w:rStyle w:val="Hyperlink"/>
            <w:noProof/>
          </w:rPr>
          <w:t>Commercial Terms and Conditions Policy</w:t>
        </w:r>
        <w:r w:rsidR="00945C3C">
          <w:rPr>
            <w:noProof/>
            <w:webHidden/>
          </w:rPr>
          <w:tab/>
        </w:r>
        <w:r w:rsidR="00945C3C">
          <w:rPr>
            <w:noProof/>
            <w:webHidden/>
          </w:rPr>
          <w:fldChar w:fldCharType="begin"/>
        </w:r>
        <w:r w:rsidR="00945C3C">
          <w:rPr>
            <w:noProof/>
            <w:webHidden/>
          </w:rPr>
          <w:instrText xml:space="preserve"> PAGEREF _Toc513444891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38ACA5D1" w14:textId="77777777" w:rsidR="00945C3C" w:rsidRPr="00242E0A" w:rsidRDefault="006E6ED7">
      <w:pPr>
        <w:pStyle w:val="TOC2"/>
        <w:tabs>
          <w:tab w:val="left" w:pos="720"/>
          <w:tab w:val="right" w:leader="dot" w:pos="10070"/>
        </w:tabs>
        <w:rPr>
          <w:rFonts w:ascii="Calibri" w:hAnsi="Calibri"/>
          <w:b w:val="0"/>
          <w:smallCaps w:val="0"/>
          <w:noProof/>
          <w:sz w:val="22"/>
          <w:szCs w:val="22"/>
        </w:rPr>
      </w:pPr>
      <w:hyperlink w:anchor="_Toc513444892" w:history="1">
        <w:r w:rsidR="00945C3C" w:rsidRPr="00202887">
          <w:rPr>
            <w:rStyle w:val="Hyperlink"/>
            <w:noProof/>
          </w:rPr>
          <w:t>6.7</w:t>
        </w:r>
        <w:r w:rsidR="00945C3C" w:rsidRPr="00242E0A">
          <w:rPr>
            <w:rFonts w:ascii="Calibri" w:hAnsi="Calibri"/>
            <w:b w:val="0"/>
            <w:smallCaps w:val="0"/>
            <w:noProof/>
            <w:sz w:val="22"/>
            <w:szCs w:val="22"/>
          </w:rPr>
          <w:tab/>
        </w:r>
        <w:r w:rsidR="00945C3C" w:rsidRPr="00202887">
          <w:rPr>
            <w:rStyle w:val="Hyperlink"/>
            <w:noProof/>
          </w:rPr>
          <w:t>Antitrust Policy</w:t>
        </w:r>
        <w:r w:rsidR="00945C3C">
          <w:rPr>
            <w:noProof/>
            <w:webHidden/>
          </w:rPr>
          <w:tab/>
        </w:r>
        <w:r w:rsidR="00945C3C">
          <w:rPr>
            <w:noProof/>
            <w:webHidden/>
          </w:rPr>
          <w:fldChar w:fldCharType="begin"/>
        </w:r>
        <w:r w:rsidR="00945C3C">
          <w:rPr>
            <w:noProof/>
            <w:webHidden/>
          </w:rPr>
          <w:instrText xml:space="preserve"> PAGEREF _Toc513444892 \h </w:instrText>
        </w:r>
        <w:r w:rsidR="00945C3C">
          <w:rPr>
            <w:noProof/>
            <w:webHidden/>
          </w:rPr>
        </w:r>
        <w:r w:rsidR="00945C3C">
          <w:rPr>
            <w:noProof/>
            <w:webHidden/>
          </w:rPr>
          <w:fldChar w:fldCharType="separate"/>
        </w:r>
        <w:r w:rsidR="008E094E">
          <w:rPr>
            <w:noProof/>
            <w:webHidden/>
          </w:rPr>
          <w:t>1</w:t>
        </w:r>
        <w:r w:rsidR="00945C3C">
          <w:rPr>
            <w:noProof/>
            <w:webHidden/>
          </w:rPr>
          <w:fldChar w:fldCharType="end"/>
        </w:r>
      </w:hyperlink>
    </w:p>
    <w:p w14:paraId="526226A8" w14:textId="77777777" w:rsidR="003961C6" w:rsidRPr="003F5D82" w:rsidRDefault="009E4A48" w:rsidP="003F5D82">
      <w:r>
        <w:rPr>
          <w:b/>
          <w:bCs/>
          <w:noProof/>
        </w:rPr>
        <w:fldChar w:fldCharType="end"/>
      </w:r>
      <w:r w:rsidR="003961C6">
        <w:br w:type="page"/>
      </w:r>
    </w:p>
    <w:p w14:paraId="1A71CBCE" w14:textId="77777777" w:rsidR="003961C6" w:rsidRPr="00F90631" w:rsidRDefault="003961C6">
      <w:pPr>
        <w:rPr>
          <w:sz w:val="26"/>
        </w:rPr>
      </w:pPr>
    </w:p>
    <w:p w14:paraId="1AA47056" w14:textId="77777777" w:rsidR="003961C6" w:rsidRDefault="003961C6" w:rsidP="00ED5893">
      <w:pPr>
        <w:pStyle w:val="Heading1a"/>
        <w:spacing w:before="0" w:after="60"/>
        <w:outlineLvl w:val="0"/>
      </w:pPr>
      <w:bookmarkStart w:id="11" w:name="_Toc461421809"/>
      <w:bookmarkStart w:id="12" w:name="_Toc498086631"/>
      <w:bookmarkStart w:id="13" w:name="_Toc513444836"/>
      <w:r>
        <w:t>FOREWORD</w:t>
      </w:r>
      <w:bookmarkEnd w:id="11"/>
      <w:bookmarkEnd w:id="12"/>
      <w:bookmarkEnd w:id="13"/>
    </w:p>
    <w:p w14:paraId="31764632" w14:textId="77777777" w:rsidR="003961C6" w:rsidRPr="00ED5893" w:rsidRDefault="003961C6" w:rsidP="00ED5893">
      <w:pPr>
        <w:rPr>
          <w:sz w:val="22"/>
        </w:rPr>
      </w:pPr>
      <w:r w:rsidRPr="00ED5893">
        <w:rPr>
          <w:sz w:val="22"/>
        </w:rPr>
        <w:t xml:space="preserve">This document </w:t>
      </w:r>
      <w:r w:rsidR="00193F29" w:rsidRPr="00ED5893">
        <w:rPr>
          <w:sz w:val="22"/>
        </w:rPr>
        <w:t xml:space="preserve">comprises and </w:t>
      </w:r>
      <w:r w:rsidR="00D23272" w:rsidRPr="00ED5893">
        <w:rPr>
          <w:sz w:val="22"/>
        </w:rPr>
        <w:t>compiles the</w:t>
      </w:r>
      <w:r w:rsidRPr="00ED5893">
        <w:rPr>
          <w:sz w:val="22"/>
        </w:rPr>
        <w:t xml:space="preserve"> </w:t>
      </w:r>
      <w:r w:rsidR="00193F29" w:rsidRPr="00ED5893">
        <w:rPr>
          <w:sz w:val="22"/>
        </w:rPr>
        <w:t>operating p</w:t>
      </w:r>
      <w:r w:rsidRPr="00ED5893">
        <w:rPr>
          <w:sz w:val="22"/>
        </w:rPr>
        <w:t xml:space="preserve">rocedures for the </w:t>
      </w:r>
      <w:r w:rsidR="00636B85" w:rsidRPr="00ED5893">
        <w:rPr>
          <w:sz w:val="22"/>
        </w:rPr>
        <w:t>MTConnect</w:t>
      </w:r>
      <w:r w:rsidRPr="00ED5893">
        <w:rPr>
          <w:sz w:val="22"/>
        </w:rPr>
        <w:t xml:space="preserve"> </w:t>
      </w:r>
      <w:r w:rsidR="00B93FB1">
        <w:rPr>
          <w:sz w:val="22"/>
        </w:rPr>
        <w:t>Institute</w:t>
      </w:r>
      <w:r w:rsidR="00B93FB1" w:rsidRPr="00ED5893">
        <w:rPr>
          <w:sz w:val="22"/>
        </w:rPr>
        <w:t xml:space="preserve"> </w:t>
      </w:r>
      <w:r w:rsidRPr="00ED5893">
        <w:rPr>
          <w:sz w:val="22"/>
        </w:rPr>
        <w:t>Standards Committee (</w:t>
      </w:r>
      <w:r w:rsidR="009E4A48" w:rsidRPr="00ED5893">
        <w:rPr>
          <w:sz w:val="22"/>
        </w:rPr>
        <w:t>MTC</w:t>
      </w:r>
      <w:r w:rsidR="00B93FB1">
        <w:rPr>
          <w:sz w:val="22"/>
        </w:rPr>
        <w:t>I</w:t>
      </w:r>
      <w:r w:rsidR="009E4A48" w:rsidRPr="00ED5893">
        <w:rPr>
          <w:sz w:val="22"/>
        </w:rPr>
        <w:t>-</w:t>
      </w:r>
      <w:r w:rsidRPr="00ED5893">
        <w:rPr>
          <w:sz w:val="22"/>
        </w:rPr>
        <w:t xml:space="preserve">SC), </w:t>
      </w:r>
      <w:r w:rsidR="00D23272" w:rsidRPr="00ED5893">
        <w:rPr>
          <w:sz w:val="22"/>
        </w:rPr>
        <w:t>and</w:t>
      </w:r>
      <w:r w:rsidRPr="00ED5893">
        <w:rPr>
          <w:sz w:val="22"/>
        </w:rPr>
        <w:t xml:space="preserve"> </w:t>
      </w:r>
      <w:r w:rsidR="00193F29" w:rsidRPr="00ED5893">
        <w:rPr>
          <w:sz w:val="22"/>
        </w:rPr>
        <w:t>is</w:t>
      </w:r>
      <w:r w:rsidRPr="00ED5893">
        <w:rPr>
          <w:sz w:val="22"/>
        </w:rPr>
        <w:t xml:space="preserve"> designed</w:t>
      </w:r>
      <w:r w:rsidR="00D9082F" w:rsidRPr="00ED5893">
        <w:rPr>
          <w:sz w:val="22"/>
        </w:rPr>
        <w:t xml:space="preserve"> to comply with the </w:t>
      </w:r>
      <w:r w:rsidR="000C4EE9" w:rsidRPr="00ED5893">
        <w:rPr>
          <w:sz w:val="22"/>
        </w:rPr>
        <w:t>update</w:t>
      </w:r>
      <w:r w:rsidR="003B5000" w:rsidRPr="00ED5893">
        <w:rPr>
          <w:sz w:val="22"/>
        </w:rPr>
        <w:t>d</w:t>
      </w:r>
      <w:r w:rsidRPr="00ED5893">
        <w:rPr>
          <w:sz w:val="22"/>
        </w:rPr>
        <w:t xml:space="preserve"> </w:t>
      </w:r>
      <w:r w:rsidRPr="00ED5893">
        <w:rPr>
          <w:b/>
          <w:i/>
          <w:sz w:val="22"/>
        </w:rPr>
        <w:t>ANSI Essential Requirements: Due process requirements for American National Standards</w:t>
      </w:r>
      <w:r w:rsidR="00636B85" w:rsidRPr="00ED5893">
        <w:rPr>
          <w:sz w:val="22"/>
        </w:rPr>
        <w:t xml:space="preserve"> and</w:t>
      </w:r>
      <w:r w:rsidRPr="00ED5893">
        <w:rPr>
          <w:sz w:val="22"/>
        </w:rPr>
        <w:t xml:space="preserve"> </w:t>
      </w:r>
      <w:r w:rsidR="00BC12AA" w:rsidRPr="00ED5893">
        <w:rPr>
          <w:sz w:val="22"/>
        </w:rPr>
        <w:t xml:space="preserve">the </w:t>
      </w:r>
      <w:r w:rsidR="00BC12AA" w:rsidRPr="00ED5893">
        <w:rPr>
          <w:b/>
          <w:i/>
          <w:sz w:val="22"/>
        </w:rPr>
        <w:t>ANSI Procedures for the Registration of Technical Reports</w:t>
      </w:r>
      <w:r w:rsidRPr="00ED5893">
        <w:rPr>
          <w:sz w:val="22"/>
        </w:rPr>
        <w:t>.</w:t>
      </w:r>
      <w:r w:rsidR="005905AB" w:rsidRPr="00ED5893">
        <w:rPr>
          <w:sz w:val="22"/>
        </w:rPr>
        <w:t xml:space="preserve">  These operating procedures </w:t>
      </w:r>
      <w:r w:rsidR="00146DB4" w:rsidRPr="00ED5893">
        <w:rPr>
          <w:sz w:val="22"/>
        </w:rPr>
        <w:t xml:space="preserve">are periodically </w:t>
      </w:r>
      <w:r w:rsidR="005905AB" w:rsidRPr="00ED5893">
        <w:rPr>
          <w:sz w:val="22"/>
        </w:rPr>
        <w:t>updated</w:t>
      </w:r>
      <w:r w:rsidR="00D22369" w:rsidRPr="00ED5893">
        <w:rPr>
          <w:sz w:val="22"/>
        </w:rPr>
        <w:t>, procedurally processed and approved by the ANSI Executive Standards Council</w:t>
      </w:r>
      <w:r w:rsidR="005905AB" w:rsidRPr="00ED5893">
        <w:rPr>
          <w:sz w:val="22"/>
        </w:rPr>
        <w:t xml:space="preserve"> to reflect the changes made to the constantly evolving ANSI </w:t>
      </w:r>
      <w:r w:rsidR="005905AB" w:rsidRPr="00E33289">
        <w:rPr>
          <w:i/>
          <w:sz w:val="22"/>
        </w:rPr>
        <w:t>Essential Requirements</w:t>
      </w:r>
      <w:r w:rsidR="005905AB" w:rsidRPr="00ED5893">
        <w:rPr>
          <w:sz w:val="22"/>
        </w:rPr>
        <w:t xml:space="preserve"> (ER).  </w:t>
      </w:r>
    </w:p>
    <w:p w14:paraId="216FB36C" w14:textId="77777777" w:rsidR="003961C6" w:rsidRDefault="003961C6" w:rsidP="00ED5893">
      <w:pPr>
        <w:pStyle w:val="Heading1a"/>
        <w:spacing w:after="60"/>
        <w:outlineLvl w:val="0"/>
      </w:pPr>
      <w:bookmarkStart w:id="14" w:name="_Toc461421810"/>
      <w:bookmarkStart w:id="15" w:name="_Toc498086632"/>
      <w:bookmarkStart w:id="16" w:name="_Toc513444837"/>
      <w:r>
        <w:t>INTRODUCTION</w:t>
      </w:r>
      <w:bookmarkEnd w:id="14"/>
      <w:bookmarkEnd w:id="15"/>
      <w:bookmarkEnd w:id="16"/>
    </w:p>
    <w:p w14:paraId="5543061B" w14:textId="77777777" w:rsidR="003961C6" w:rsidRPr="00ED5893" w:rsidRDefault="003961C6" w:rsidP="003B0933">
      <w:pPr>
        <w:ind w:firstLine="720"/>
        <w:rPr>
          <w:sz w:val="22"/>
        </w:rPr>
      </w:pPr>
      <w:r w:rsidRPr="00ED5893">
        <w:rPr>
          <w:sz w:val="22"/>
        </w:rPr>
        <w:t xml:space="preserve">The purpose of this document is twofold:  1) provide the </w:t>
      </w:r>
      <w:r w:rsidR="00D41EBF" w:rsidRPr="00ED5893">
        <w:rPr>
          <w:sz w:val="22"/>
        </w:rPr>
        <w:t xml:space="preserve">MTConnect </w:t>
      </w:r>
      <w:r w:rsidR="00B93FB1">
        <w:rPr>
          <w:sz w:val="22"/>
        </w:rPr>
        <w:t>Institute</w:t>
      </w:r>
      <w:r w:rsidRPr="00ED5893">
        <w:rPr>
          <w:sz w:val="22"/>
        </w:rPr>
        <w:t xml:space="preserve"> Standards Committee</w:t>
      </w:r>
      <w:r w:rsidR="00B93FB1">
        <w:rPr>
          <w:sz w:val="22"/>
        </w:rPr>
        <w:t>s</w:t>
      </w:r>
      <w:r w:rsidR="009E4A48" w:rsidRPr="00ED5893">
        <w:rPr>
          <w:sz w:val="22"/>
        </w:rPr>
        <w:t xml:space="preserve"> (MTC</w:t>
      </w:r>
      <w:r w:rsidR="00B93FB1">
        <w:rPr>
          <w:sz w:val="22"/>
        </w:rPr>
        <w:t>I</w:t>
      </w:r>
      <w:r w:rsidR="009E4A48" w:rsidRPr="00ED5893">
        <w:rPr>
          <w:sz w:val="22"/>
        </w:rPr>
        <w:t>-SC)</w:t>
      </w:r>
      <w:r w:rsidRPr="00ED5893">
        <w:rPr>
          <w:sz w:val="22"/>
        </w:rPr>
        <w:t xml:space="preserve"> members with a concise overview of the role and function of the </w:t>
      </w:r>
      <w:r w:rsidR="00E24631" w:rsidRPr="00ED5893">
        <w:rPr>
          <w:sz w:val="22"/>
        </w:rPr>
        <w:t>MTC</w:t>
      </w:r>
      <w:r w:rsidR="00B93FB1">
        <w:rPr>
          <w:sz w:val="22"/>
        </w:rPr>
        <w:t>I</w:t>
      </w:r>
      <w:r w:rsidR="00E24631" w:rsidRPr="00ED5893">
        <w:rPr>
          <w:sz w:val="22"/>
        </w:rPr>
        <w:t>-SC</w:t>
      </w:r>
      <w:r w:rsidRPr="00ED5893">
        <w:rPr>
          <w:sz w:val="22"/>
        </w:rPr>
        <w:t xml:space="preserve"> and its </w:t>
      </w:r>
      <w:r w:rsidR="00A4687F" w:rsidRPr="00ED5893">
        <w:rPr>
          <w:sz w:val="22"/>
        </w:rPr>
        <w:t>Working Group</w:t>
      </w:r>
      <w:r w:rsidRPr="00ED5893">
        <w:rPr>
          <w:sz w:val="22"/>
        </w:rPr>
        <w:t xml:space="preserve">s as they operate within the ANSI voluntary consensus </w:t>
      </w:r>
      <w:r w:rsidR="003B0933">
        <w:rPr>
          <w:sz w:val="22"/>
        </w:rPr>
        <w:t xml:space="preserve">standard </w:t>
      </w:r>
      <w:r w:rsidRPr="00ED5893">
        <w:rPr>
          <w:sz w:val="22"/>
        </w:rPr>
        <w:t>system; and 2) provide them with a procedural resource on the process of introducing an American National Consensus Standard and the rules that must be followed to maintain their accreditation.</w:t>
      </w:r>
      <w:r w:rsidR="003B0933">
        <w:rPr>
          <w:sz w:val="22"/>
        </w:rPr>
        <w:t xml:space="preserve">  </w:t>
      </w:r>
      <w:r w:rsidRPr="00ED5893">
        <w:rPr>
          <w:sz w:val="22"/>
        </w:rPr>
        <w:t xml:space="preserve">As an aid to understanding how the </w:t>
      </w:r>
      <w:r w:rsidR="00691C75">
        <w:rPr>
          <w:sz w:val="22"/>
        </w:rPr>
        <w:t>MTConnect Institute</w:t>
      </w:r>
      <w:r w:rsidRPr="00ED5893">
        <w:rPr>
          <w:sz w:val="22"/>
        </w:rPr>
        <w:t xml:space="preserve"> operates as an accredited </w:t>
      </w:r>
      <w:r w:rsidR="00691C75">
        <w:rPr>
          <w:sz w:val="22"/>
        </w:rPr>
        <w:t>standards developer</w:t>
      </w:r>
      <w:r w:rsidR="00691C75" w:rsidRPr="00ED5893">
        <w:rPr>
          <w:sz w:val="22"/>
        </w:rPr>
        <w:t xml:space="preserve"> </w:t>
      </w:r>
      <w:r w:rsidRPr="00ED5893">
        <w:rPr>
          <w:sz w:val="22"/>
        </w:rPr>
        <w:t>within the ANSI system, the following overview is provided.</w:t>
      </w:r>
    </w:p>
    <w:p w14:paraId="074E2BC7" w14:textId="77777777" w:rsidR="003961C6" w:rsidRPr="00ED5893" w:rsidRDefault="003961C6" w:rsidP="00B87954">
      <w:pPr>
        <w:ind w:firstLine="720"/>
        <w:rPr>
          <w:sz w:val="22"/>
        </w:rPr>
      </w:pPr>
      <w:r w:rsidRPr="00ED5893">
        <w:rPr>
          <w:sz w:val="22"/>
        </w:rPr>
        <w:t xml:space="preserve">The American National Standards Institute, Inc. (ANSI) is a private non-profit federation of the nation's leading trade, technical and professional organizations, corporations, government agencies, organized labor and consumer groups engaged in or concerned with developing and promulgating national standards.  There are </w:t>
      </w:r>
      <w:r w:rsidR="003B0933">
        <w:rPr>
          <w:sz w:val="22"/>
        </w:rPr>
        <w:t>well over ten</w:t>
      </w:r>
      <w:r w:rsidRPr="00ED5893">
        <w:rPr>
          <w:sz w:val="22"/>
        </w:rPr>
        <w:t xml:space="preserve"> thousand consensus standards approved by ANSI that cover standards language from crayons to machine tools.</w:t>
      </w:r>
    </w:p>
    <w:p w14:paraId="5CF22F55" w14:textId="77777777" w:rsidR="003961C6" w:rsidRPr="00ED5893" w:rsidRDefault="003961C6" w:rsidP="00ED5893">
      <w:pPr>
        <w:ind w:firstLine="720"/>
        <w:rPr>
          <w:sz w:val="22"/>
        </w:rPr>
      </w:pPr>
      <w:r w:rsidRPr="00ED5893">
        <w:rPr>
          <w:sz w:val="22"/>
        </w:rPr>
        <w:t>ANSI is not a government agency nor does it write</w:t>
      </w:r>
      <w:r w:rsidR="003B0933">
        <w:rPr>
          <w:sz w:val="22"/>
        </w:rPr>
        <w:t>/publish</w:t>
      </w:r>
      <w:r w:rsidRPr="00ED5893">
        <w:rPr>
          <w:sz w:val="22"/>
        </w:rPr>
        <w:t xml:space="preserve"> consensus standards.  Rather, it coordinates and harmonizes the development and writing of consensus standards by those outside constituent organizations seeking ANSI accreditation to do so.  Coordination of the voluntary development of </w:t>
      </w:r>
      <w:r w:rsidR="0000476C">
        <w:rPr>
          <w:sz w:val="22"/>
        </w:rPr>
        <w:t xml:space="preserve">consensus </w:t>
      </w:r>
      <w:r w:rsidRPr="00ED5893">
        <w:rPr>
          <w:sz w:val="22"/>
        </w:rPr>
        <w:t>standards is accomplished by:</w:t>
      </w:r>
    </w:p>
    <w:p w14:paraId="520EB901" w14:textId="77777777" w:rsidR="003961C6" w:rsidRPr="00ED5893" w:rsidRDefault="008E5A3E" w:rsidP="00DF17B6">
      <w:pPr>
        <w:numPr>
          <w:ilvl w:val="0"/>
          <w:numId w:val="1"/>
        </w:numPr>
        <w:rPr>
          <w:sz w:val="22"/>
        </w:rPr>
      </w:pPr>
      <w:r>
        <w:rPr>
          <w:sz w:val="22"/>
        </w:rPr>
        <w:t>a</w:t>
      </w:r>
      <w:r w:rsidR="003961C6" w:rsidRPr="00ED5893">
        <w:rPr>
          <w:sz w:val="22"/>
        </w:rPr>
        <w:t>ssisting participants in the voluntary system to reach agreements on standards needs and</w:t>
      </w:r>
      <w:r w:rsidR="00D247A1">
        <w:rPr>
          <w:sz w:val="22"/>
        </w:rPr>
        <w:t>/</w:t>
      </w:r>
      <w:r w:rsidR="00C1748C">
        <w:rPr>
          <w:sz w:val="22"/>
        </w:rPr>
        <w:t>or</w:t>
      </w:r>
      <w:r w:rsidR="0030163A">
        <w:rPr>
          <w:sz w:val="22"/>
        </w:rPr>
        <w:t xml:space="preserve"> </w:t>
      </w:r>
      <w:r w:rsidR="003961C6" w:rsidRPr="00ED5893">
        <w:rPr>
          <w:sz w:val="22"/>
        </w:rPr>
        <w:t>priorities;</w:t>
      </w:r>
    </w:p>
    <w:p w14:paraId="19DC2F23" w14:textId="77777777" w:rsidR="003961C6" w:rsidRPr="00ED5893" w:rsidRDefault="008E5A3E">
      <w:pPr>
        <w:numPr>
          <w:ilvl w:val="0"/>
          <w:numId w:val="1"/>
        </w:numPr>
        <w:tabs>
          <w:tab w:val="left" w:pos="540"/>
        </w:tabs>
        <w:ind w:left="540" w:hanging="360"/>
        <w:rPr>
          <w:sz w:val="22"/>
        </w:rPr>
      </w:pPr>
      <w:r>
        <w:rPr>
          <w:sz w:val="22"/>
        </w:rPr>
        <w:t>a</w:t>
      </w:r>
      <w:r w:rsidR="003961C6" w:rsidRPr="00ED5893">
        <w:rPr>
          <w:sz w:val="22"/>
        </w:rPr>
        <w:t>rranging for competent organizations to undertake standards development work;</w:t>
      </w:r>
    </w:p>
    <w:p w14:paraId="2F09080A" w14:textId="77777777" w:rsidR="003961C6" w:rsidRPr="00ED5893" w:rsidRDefault="008E5A3E">
      <w:pPr>
        <w:numPr>
          <w:ilvl w:val="0"/>
          <w:numId w:val="1"/>
        </w:numPr>
        <w:tabs>
          <w:tab w:val="left" w:pos="540"/>
        </w:tabs>
        <w:ind w:left="540" w:hanging="360"/>
        <w:rPr>
          <w:sz w:val="22"/>
        </w:rPr>
      </w:pPr>
      <w:r>
        <w:rPr>
          <w:sz w:val="22"/>
        </w:rPr>
        <w:t>p</w:t>
      </w:r>
      <w:r w:rsidR="003961C6" w:rsidRPr="00ED5893">
        <w:rPr>
          <w:sz w:val="22"/>
        </w:rPr>
        <w:t>roviding fair and effective procedures for standards development;</w:t>
      </w:r>
    </w:p>
    <w:p w14:paraId="08863590" w14:textId="77777777" w:rsidR="003961C6" w:rsidRPr="00ED5893" w:rsidRDefault="008E5A3E">
      <w:pPr>
        <w:numPr>
          <w:ilvl w:val="0"/>
          <w:numId w:val="1"/>
        </w:numPr>
        <w:tabs>
          <w:tab w:val="left" w:pos="540"/>
        </w:tabs>
        <w:ind w:left="540" w:hanging="360"/>
        <w:rPr>
          <w:sz w:val="22"/>
        </w:rPr>
      </w:pPr>
      <w:r>
        <w:rPr>
          <w:sz w:val="22"/>
        </w:rPr>
        <w:t>r</w:t>
      </w:r>
      <w:r w:rsidR="003961C6" w:rsidRPr="00ED5893">
        <w:rPr>
          <w:sz w:val="22"/>
        </w:rPr>
        <w:t>esolving conflicts and preventing duplication of effort.</w:t>
      </w:r>
    </w:p>
    <w:p w14:paraId="1FC18532" w14:textId="77777777" w:rsidR="003961C6" w:rsidRPr="00ED5893" w:rsidRDefault="003961C6">
      <w:pPr>
        <w:ind w:left="576"/>
        <w:rPr>
          <w:sz w:val="22"/>
        </w:rPr>
      </w:pPr>
    </w:p>
    <w:p w14:paraId="5E1F8543" w14:textId="77777777" w:rsidR="003961C6" w:rsidRPr="00ED5893" w:rsidRDefault="003961C6" w:rsidP="00B87954">
      <w:pPr>
        <w:ind w:firstLine="720"/>
        <w:rPr>
          <w:sz w:val="22"/>
        </w:rPr>
      </w:pPr>
      <w:r w:rsidRPr="00ED5893">
        <w:rPr>
          <w:sz w:val="22"/>
        </w:rPr>
        <w:t xml:space="preserve">ANSI remains the autonomous umbrella standards body that provides consensus procedures </w:t>
      </w:r>
      <w:r w:rsidR="000E3A90" w:rsidRPr="00ED5893">
        <w:rPr>
          <w:sz w:val="22"/>
        </w:rPr>
        <w:t xml:space="preserve">and the formal process </w:t>
      </w:r>
      <w:r w:rsidRPr="00ED5893">
        <w:rPr>
          <w:sz w:val="22"/>
        </w:rPr>
        <w:t xml:space="preserve">by which groups like the </w:t>
      </w:r>
      <w:r w:rsidR="00D41EBF" w:rsidRPr="00ED5893">
        <w:rPr>
          <w:sz w:val="22"/>
        </w:rPr>
        <w:t xml:space="preserve">MTConnect </w:t>
      </w:r>
      <w:r w:rsidR="001B2590">
        <w:rPr>
          <w:sz w:val="22"/>
        </w:rPr>
        <w:t>Institute</w:t>
      </w:r>
      <w:r w:rsidRPr="00ED5893">
        <w:rPr>
          <w:sz w:val="22"/>
        </w:rPr>
        <w:t xml:space="preserve"> as the ANSI</w:t>
      </w:r>
      <w:r w:rsidR="001B2590">
        <w:rPr>
          <w:sz w:val="22"/>
        </w:rPr>
        <w:t>-</w:t>
      </w:r>
      <w:r w:rsidRPr="00ED5893">
        <w:rPr>
          <w:sz w:val="22"/>
        </w:rPr>
        <w:t>accredited Standards Develop</w:t>
      </w:r>
      <w:r w:rsidR="001B2590">
        <w:rPr>
          <w:sz w:val="22"/>
        </w:rPr>
        <w:t>er</w:t>
      </w:r>
      <w:r w:rsidRPr="00ED5893">
        <w:rPr>
          <w:sz w:val="22"/>
        </w:rPr>
        <w:t xml:space="preserve"> may develop, write and process standards for ANSI approval</w:t>
      </w:r>
      <w:r w:rsidR="00757C05" w:rsidRPr="00ED5893">
        <w:rPr>
          <w:sz w:val="22"/>
        </w:rPr>
        <w:t xml:space="preserve"> as American National Standards</w:t>
      </w:r>
      <w:r w:rsidRPr="00ED5893">
        <w:rPr>
          <w:sz w:val="22"/>
        </w:rPr>
        <w:t xml:space="preserve">.  In attempting to coordinate and harmonize voluntary standards, </w:t>
      </w:r>
      <w:r w:rsidR="001B2590">
        <w:rPr>
          <w:sz w:val="22"/>
        </w:rPr>
        <w:t xml:space="preserve">the </w:t>
      </w:r>
      <w:r w:rsidR="00D41EBF" w:rsidRPr="00ED5893">
        <w:rPr>
          <w:sz w:val="22"/>
        </w:rPr>
        <w:t xml:space="preserve">MTConnect </w:t>
      </w:r>
      <w:r w:rsidR="006D3BAF" w:rsidRPr="00ED5893">
        <w:rPr>
          <w:sz w:val="22"/>
        </w:rPr>
        <w:t xml:space="preserve">Institute </w:t>
      </w:r>
      <w:r w:rsidRPr="00ED5893">
        <w:rPr>
          <w:sz w:val="22"/>
        </w:rPr>
        <w:t>employs the principles of consensus, openness, balance</w:t>
      </w:r>
      <w:r w:rsidR="00757C05" w:rsidRPr="00ED5893">
        <w:rPr>
          <w:sz w:val="22"/>
        </w:rPr>
        <w:t>,</w:t>
      </w:r>
      <w:r w:rsidRPr="00ED5893">
        <w:rPr>
          <w:sz w:val="22"/>
        </w:rPr>
        <w:t xml:space="preserve"> due process</w:t>
      </w:r>
      <w:r w:rsidR="00757C05" w:rsidRPr="00ED5893">
        <w:rPr>
          <w:sz w:val="22"/>
        </w:rPr>
        <w:t xml:space="preserve"> and a means for appeal</w:t>
      </w:r>
      <w:r w:rsidRPr="00ED5893">
        <w:rPr>
          <w:sz w:val="22"/>
        </w:rPr>
        <w:t xml:space="preserve">, as detailed </w:t>
      </w:r>
      <w:r w:rsidR="001B2590">
        <w:rPr>
          <w:sz w:val="22"/>
        </w:rPr>
        <w:t>in</w:t>
      </w:r>
      <w:r w:rsidRPr="00ED5893">
        <w:rPr>
          <w:sz w:val="22"/>
        </w:rPr>
        <w:t xml:space="preserve"> the ANSI </w:t>
      </w:r>
      <w:r w:rsidRPr="00E33289">
        <w:rPr>
          <w:i/>
          <w:sz w:val="22"/>
        </w:rPr>
        <w:t>Essential Requirements</w:t>
      </w:r>
      <w:r w:rsidRPr="00ED5893">
        <w:rPr>
          <w:sz w:val="22"/>
        </w:rPr>
        <w:t xml:space="preserve">.  </w:t>
      </w:r>
    </w:p>
    <w:p w14:paraId="7A483AB8" w14:textId="77777777" w:rsidR="009E4A48" w:rsidRPr="00ED5893" w:rsidRDefault="003961C6" w:rsidP="0005450E">
      <w:pPr>
        <w:ind w:firstLine="720"/>
        <w:rPr>
          <w:sz w:val="22"/>
        </w:rPr>
      </w:pPr>
      <w:r w:rsidRPr="00ED5893">
        <w:rPr>
          <w:sz w:val="22"/>
        </w:rPr>
        <w:t>Before a</w:t>
      </w:r>
      <w:r w:rsidR="001B2590">
        <w:rPr>
          <w:sz w:val="22"/>
        </w:rPr>
        <w:t>n</w:t>
      </w:r>
      <w:r w:rsidRPr="00ED5893">
        <w:rPr>
          <w:sz w:val="22"/>
        </w:rPr>
        <w:t xml:space="preserve"> </w:t>
      </w:r>
      <w:r w:rsidR="00D41EBF" w:rsidRPr="00ED5893">
        <w:rPr>
          <w:sz w:val="22"/>
        </w:rPr>
        <w:t xml:space="preserve">MTConnect </w:t>
      </w:r>
      <w:r w:rsidR="001B2590">
        <w:rPr>
          <w:sz w:val="22"/>
        </w:rPr>
        <w:t xml:space="preserve">Institute </w:t>
      </w:r>
      <w:r w:rsidRPr="00ED5893">
        <w:rPr>
          <w:sz w:val="22"/>
        </w:rPr>
        <w:t xml:space="preserve">draft standard can be submitted to ANSI for approval, it must be reviewed within two consensus arenas.  The draft is first subjected to an official review and letter ballot of the </w:t>
      </w:r>
      <w:r w:rsidR="00D41EBF" w:rsidRPr="00ED5893">
        <w:rPr>
          <w:sz w:val="22"/>
        </w:rPr>
        <w:t xml:space="preserve">MTConnect </w:t>
      </w:r>
      <w:r w:rsidR="001B2590">
        <w:rPr>
          <w:sz w:val="22"/>
        </w:rPr>
        <w:t xml:space="preserve">Institute </w:t>
      </w:r>
      <w:r w:rsidRPr="00ED5893">
        <w:rPr>
          <w:sz w:val="22"/>
        </w:rPr>
        <w:t xml:space="preserve">Standards Committee and then it must be made available for Public Review for a period of </w:t>
      </w:r>
      <w:r w:rsidR="000C4EE9" w:rsidRPr="00ED5893">
        <w:rPr>
          <w:sz w:val="22"/>
        </w:rPr>
        <w:t>forty-five days</w:t>
      </w:r>
      <w:r w:rsidR="003649BE" w:rsidRPr="00ED5893">
        <w:rPr>
          <w:sz w:val="22"/>
        </w:rPr>
        <w:t>; a thirty-</w:t>
      </w:r>
      <w:r w:rsidR="000E3A90" w:rsidRPr="00ED5893">
        <w:rPr>
          <w:sz w:val="22"/>
        </w:rPr>
        <w:t>day comment period is available under some circumstances</w:t>
      </w:r>
      <w:r w:rsidRPr="00ED5893">
        <w:rPr>
          <w:sz w:val="22"/>
        </w:rPr>
        <w:t xml:space="preserve">.  These two reviews can be solicited and conducted concurrently.  </w:t>
      </w:r>
    </w:p>
    <w:p w14:paraId="4001ADD0" w14:textId="77777777" w:rsidR="003961C6" w:rsidRPr="00ED5893" w:rsidRDefault="003961C6" w:rsidP="0005450E">
      <w:pPr>
        <w:ind w:firstLine="720"/>
        <w:rPr>
          <w:sz w:val="22"/>
        </w:rPr>
      </w:pPr>
      <w:r w:rsidRPr="00ED5893">
        <w:rPr>
          <w:sz w:val="22"/>
        </w:rPr>
        <w:t xml:space="preserve">It is only after the </w:t>
      </w:r>
      <w:r w:rsidR="00D41EBF" w:rsidRPr="00ED5893">
        <w:rPr>
          <w:sz w:val="22"/>
        </w:rPr>
        <w:t xml:space="preserve">MTConnect </w:t>
      </w:r>
      <w:r w:rsidR="001B2590">
        <w:rPr>
          <w:sz w:val="22"/>
        </w:rPr>
        <w:t xml:space="preserve">Institute </w:t>
      </w:r>
      <w:r w:rsidRPr="00ED5893">
        <w:rPr>
          <w:sz w:val="22"/>
        </w:rPr>
        <w:t xml:space="preserve">draft has undergone review within these two arenas that </w:t>
      </w:r>
      <w:r w:rsidR="009E4A48" w:rsidRPr="00ED5893">
        <w:rPr>
          <w:sz w:val="22"/>
        </w:rPr>
        <w:t xml:space="preserve">the </w:t>
      </w:r>
      <w:r w:rsidR="00D41EBF" w:rsidRPr="00ED5893">
        <w:rPr>
          <w:sz w:val="22"/>
        </w:rPr>
        <w:t xml:space="preserve">MTConnect </w:t>
      </w:r>
      <w:r w:rsidR="009E4A48" w:rsidRPr="00ED5893">
        <w:rPr>
          <w:sz w:val="22"/>
        </w:rPr>
        <w:t>Institute</w:t>
      </w:r>
      <w:r w:rsidRPr="00ED5893">
        <w:rPr>
          <w:sz w:val="22"/>
        </w:rPr>
        <w:t xml:space="preserve"> can establish a case before ANSI that all possible means of due process have been faithfully carried out in achieving the best possible consensus between the </w:t>
      </w:r>
      <w:r w:rsidR="00D41EBF" w:rsidRPr="00ED5893">
        <w:rPr>
          <w:sz w:val="22"/>
        </w:rPr>
        <w:t xml:space="preserve">MTConnect </w:t>
      </w:r>
      <w:r w:rsidRPr="00ED5893">
        <w:rPr>
          <w:sz w:val="22"/>
        </w:rPr>
        <w:t>Accredited Standards Committee and the public at large.</w:t>
      </w:r>
    </w:p>
    <w:p w14:paraId="1B75DFE7" w14:textId="77777777" w:rsidR="003961C6" w:rsidRPr="00ED5893" w:rsidRDefault="003961C6">
      <w:pPr>
        <w:rPr>
          <w:sz w:val="20"/>
        </w:rPr>
      </w:pPr>
    </w:p>
    <w:p w14:paraId="141B6482" w14:textId="77777777" w:rsidR="003961C6" w:rsidRDefault="003961C6">
      <w:pPr>
        <w:rPr>
          <w:u w:val="single"/>
        </w:rPr>
        <w:sectPr w:rsidR="003961C6">
          <w:headerReference w:type="even" r:id="rId15"/>
          <w:headerReference w:type="default" r:id="rId16"/>
          <w:footerReference w:type="default" r:id="rId17"/>
          <w:headerReference w:type="first" r:id="rId18"/>
          <w:footnotePr>
            <w:numRestart w:val="eachPage"/>
          </w:footnotePr>
          <w:pgSz w:w="12240" w:h="15840"/>
          <w:pgMar w:top="1080" w:right="1080" w:bottom="1080" w:left="1080" w:header="720" w:footer="720" w:gutter="0"/>
          <w:pgNumType w:fmt="lowerRoman" w:start="1"/>
          <w:cols w:space="0"/>
        </w:sectPr>
      </w:pPr>
    </w:p>
    <w:p w14:paraId="79EB7C8E" w14:textId="77777777" w:rsidR="003961C6" w:rsidRPr="00665EA5" w:rsidRDefault="003961C6" w:rsidP="003F5D82">
      <w:pPr>
        <w:rPr>
          <w:b/>
          <w:sz w:val="23"/>
          <w:szCs w:val="23"/>
        </w:rPr>
      </w:pPr>
      <w:bookmarkStart w:id="19" w:name="_Toc498086650"/>
      <w:bookmarkStart w:id="20" w:name="_Toc498087274"/>
      <w:r w:rsidRPr="00665EA5">
        <w:rPr>
          <w:b/>
          <w:sz w:val="23"/>
          <w:szCs w:val="23"/>
        </w:rPr>
        <w:lastRenderedPageBreak/>
        <w:t xml:space="preserve">OPERATING PROCEDURES </w:t>
      </w:r>
      <w:r w:rsidR="00665EA5">
        <w:rPr>
          <w:b/>
          <w:sz w:val="23"/>
          <w:szCs w:val="23"/>
        </w:rPr>
        <w:t>OF THE</w:t>
      </w:r>
      <w:r w:rsidRPr="00665EA5">
        <w:rPr>
          <w:b/>
          <w:sz w:val="23"/>
          <w:szCs w:val="23"/>
        </w:rPr>
        <w:t xml:space="preserve"> </w:t>
      </w:r>
      <w:r w:rsidR="00636B85" w:rsidRPr="00665EA5">
        <w:rPr>
          <w:b/>
          <w:sz w:val="23"/>
          <w:szCs w:val="23"/>
        </w:rPr>
        <w:t>MTC</w:t>
      </w:r>
      <w:r w:rsidR="00665EA5" w:rsidRPr="00665EA5">
        <w:rPr>
          <w:b/>
          <w:sz w:val="23"/>
          <w:szCs w:val="23"/>
        </w:rPr>
        <w:t>ONNECT</w:t>
      </w:r>
      <w:r w:rsidR="00636B85" w:rsidRPr="00665EA5">
        <w:rPr>
          <w:b/>
          <w:sz w:val="23"/>
          <w:szCs w:val="23"/>
        </w:rPr>
        <w:t xml:space="preserve"> </w:t>
      </w:r>
      <w:r w:rsidR="001B2590" w:rsidRPr="00665EA5">
        <w:rPr>
          <w:b/>
          <w:sz w:val="23"/>
          <w:szCs w:val="23"/>
        </w:rPr>
        <w:t xml:space="preserve">INSTITUTE </w:t>
      </w:r>
      <w:r w:rsidRPr="00665EA5">
        <w:rPr>
          <w:b/>
          <w:sz w:val="23"/>
          <w:szCs w:val="23"/>
        </w:rPr>
        <w:t>STANDARDS COMMITTEE</w:t>
      </w:r>
      <w:bookmarkEnd w:id="19"/>
      <w:bookmarkEnd w:id="20"/>
      <w:del w:id="21" w:author="Russell Waddell" w:date="2019-07-17T11:32:00Z">
        <w:r w:rsidR="001B2590" w:rsidRPr="00665EA5" w:rsidDel="0093523C">
          <w:rPr>
            <w:b/>
            <w:sz w:val="23"/>
            <w:szCs w:val="23"/>
          </w:rPr>
          <w:delText>(s)</w:delText>
        </w:r>
      </w:del>
    </w:p>
    <w:p w14:paraId="5A164FAA" w14:textId="77777777" w:rsidR="003961C6" w:rsidRDefault="003961C6">
      <w:pPr>
        <w:jc w:val="center"/>
        <w:rPr>
          <w:u w:val="single"/>
        </w:rPr>
      </w:pPr>
    </w:p>
    <w:p w14:paraId="24FB252B" w14:textId="77777777" w:rsidR="003961C6" w:rsidRDefault="003961C6"/>
    <w:p w14:paraId="51CDB87D" w14:textId="77777777" w:rsidR="003961C6" w:rsidRDefault="003961C6">
      <w:pPr>
        <w:rPr>
          <w:b/>
        </w:rPr>
        <w:sectPr w:rsidR="003961C6">
          <w:headerReference w:type="even" r:id="rId19"/>
          <w:headerReference w:type="default" r:id="rId20"/>
          <w:footerReference w:type="default" r:id="rId21"/>
          <w:headerReference w:type="first" r:id="rId22"/>
          <w:footnotePr>
            <w:numRestart w:val="eachPage"/>
          </w:footnotePr>
          <w:pgSz w:w="12240" w:h="15840"/>
          <w:pgMar w:top="1080" w:right="1080" w:bottom="1080" w:left="1080" w:header="720" w:footer="720" w:gutter="0"/>
          <w:pgNumType w:start="1"/>
          <w:cols w:space="0"/>
        </w:sectPr>
      </w:pPr>
    </w:p>
    <w:p w14:paraId="5C2B7364" w14:textId="77777777" w:rsidR="003961C6" w:rsidRDefault="003961C6">
      <w:pPr>
        <w:pStyle w:val="Heading1"/>
        <w:tabs>
          <w:tab w:val="clear" w:pos="432"/>
          <w:tab w:val="left" w:pos="360"/>
        </w:tabs>
      </w:pPr>
      <w:bookmarkStart w:id="22" w:name="_Toc461421811"/>
      <w:bookmarkStart w:id="23" w:name="_Toc96761004"/>
      <w:bookmarkStart w:id="24" w:name="_Toc96761267"/>
      <w:bookmarkStart w:id="25" w:name="_Toc96761755"/>
      <w:bookmarkStart w:id="26" w:name="_Toc285785817"/>
      <w:bookmarkStart w:id="27" w:name="_Toc513444838"/>
      <w:r>
        <w:t>1</w:t>
      </w:r>
      <w:r>
        <w:tab/>
        <w:t>GENERAL</w:t>
      </w:r>
      <w:bookmarkEnd w:id="22"/>
      <w:bookmarkEnd w:id="23"/>
      <w:bookmarkEnd w:id="24"/>
      <w:bookmarkEnd w:id="25"/>
      <w:bookmarkEnd w:id="26"/>
      <w:bookmarkEnd w:id="27"/>
    </w:p>
    <w:p w14:paraId="09F6B752" w14:textId="77777777" w:rsidR="003961C6" w:rsidRDefault="003961C6">
      <w:pPr>
        <w:pStyle w:val="BodyText3"/>
      </w:pPr>
      <w:r>
        <w:t>These procedures meet the requirements for due process, openness, balance and development of consensus for approval of American National Standards as described in the</w:t>
      </w:r>
      <w:r w:rsidR="00D5549E">
        <w:t xml:space="preserve"> </w:t>
      </w:r>
      <w:r>
        <w:t xml:space="preserve">document: ANSI </w:t>
      </w:r>
      <w:r w:rsidRPr="00E33289">
        <w:rPr>
          <w:i/>
        </w:rPr>
        <w:t>Essential Requirements</w:t>
      </w:r>
      <w:r>
        <w:t xml:space="preserve">: </w:t>
      </w:r>
      <w:r w:rsidRPr="003B0933">
        <w:rPr>
          <w:i/>
        </w:rPr>
        <w:t>Due process requirements for American National Standards</w:t>
      </w:r>
      <w:r w:rsidR="0005450E">
        <w:t xml:space="preserve"> </w:t>
      </w:r>
      <w:r w:rsidR="00A57440">
        <w:t>(latest version)</w:t>
      </w:r>
      <w:r>
        <w:t xml:space="preserve">. </w:t>
      </w:r>
      <w:r w:rsidR="000C4EE9">
        <w:t xml:space="preserve"> </w:t>
      </w:r>
      <w:r w:rsidR="000C4EE9">
        <w:rPr>
          <w:rFonts w:cs="Arial"/>
        </w:rPr>
        <w:t>Consensus means substantial agreement has been reached by directly and materially affected interests.  This signifies the concurrence of more than a simple majority, but not necessarily unanimity.  Consensus requires that all views and objections be considered, and that an effort be made toward their resolution.  A means to appeal must exi</w:t>
      </w:r>
      <w:r w:rsidR="008A7C5F">
        <w:rPr>
          <w:rFonts w:cs="Arial"/>
        </w:rPr>
        <w:t>s</w:t>
      </w:r>
      <w:r w:rsidR="000C4EE9">
        <w:rPr>
          <w:rFonts w:cs="Arial"/>
        </w:rPr>
        <w:t>t for unresolved objections.</w:t>
      </w:r>
    </w:p>
    <w:p w14:paraId="58E37F28" w14:textId="77777777" w:rsidR="003961C6" w:rsidRDefault="003961C6"/>
    <w:p w14:paraId="2A920E7B" w14:textId="77777777" w:rsidR="003961C6" w:rsidRDefault="003961C6">
      <w:pPr>
        <w:rPr>
          <w:sz w:val="20"/>
        </w:rPr>
      </w:pPr>
      <w:r>
        <w:rPr>
          <w:sz w:val="20"/>
        </w:rPr>
        <w:t xml:space="preserve">On questions of parliamentary procedure not covered in these procedures, </w:t>
      </w:r>
      <w:r>
        <w:rPr>
          <w:i/>
          <w:sz w:val="20"/>
        </w:rPr>
        <w:t xml:space="preserve">Robert's Rules of Order </w:t>
      </w:r>
      <w:r>
        <w:rPr>
          <w:sz w:val="20"/>
        </w:rPr>
        <w:t>(latest edition) may be used to expedite due process.</w:t>
      </w:r>
    </w:p>
    <w:p w14:paraId="40423C35" w14:textId="77777777" w:rsidR="003961C6" w:rsidRDefault="003961C6">
      <w:pPr>
        <w:rPr>
          <w:sz w:val="20"/>
        </w:rPr>
      </w:pPr>
    </w:p>
    <w:p w14:paraId="480C8795" w14:textId="77777777" w:rsidR="003961C6" w:rsidRDefault="003961C6" w:rsidP="00277D27">
      <w:pPr>
        <w:pStyle w:val="Heading2"/>
        <w:tabs>
          <w:tab w:val="clear" w:pos="576"/>
          <w:tab w:val="left" w:pos="540"/>
        </w:tabs>
        <w:spacing w:after="60"/>
      </w:pPr>
      <w:bookmarkStart w:id="28" w:name="_Toc96761005"/>
      <w:bookmarkStart w:id="29" w:name="_Toc96761268"/>
      <w:bookmarkStart w:id="30" w:name="_Toc96761756"/>
      <w:bookmarkStart w:id="31" w:name="_Toc285785818"/>
      <w:bookmarkStart w:id="32" w:name="_Toc513444839"/>
      <w:r>
        <w:t>1.1</w:t>
      </w:r>
      <w:r>
        <w:tab/>
        <w:t>Purpose</w:t>
      </w:r>
      <w:bookmarkEnd w:id="28"/>
      <w:bookmarkEnd w:id="29"/>
      <w:bookmarkEnd w:id="30"/>
      <w:bookmarkEnd w:id="31"/>
      <w:bookmarkEnd w:id="32"/>
    </w:p>
    <w:p w14:paraId="23BA402A" w14:textId="77777777" w:rsidR="003961C6" w:rsidRDefault="003961C6">
      <w:pPr>
        <w:pStyle w:val="BodyText3"/>
      </w:pPr>
      <w:r>
        <w:t xml:space="preserve">The purpose of the </w:t>
      </w:r>
      <w:r w:rsidR="00636B85">
        <w:t xml:space="preserve">MTConnect </w:t>
      </w:r>
      <w:r w:rsidR="002805A2">
        <w:t xml:space="preserve">Institute </w:t>
      </w:r>
      <w:r>
        <w:t>Standards Committee (</w:t>
      </w:r>
      <w:r w:rsidR="00B93FB1">
        <w:t>MTCI-SC</w:t>
      </w:r>
      <w:r>
        <w:t>) is to develop American National Standards and Technical Reports</w:t>
      </w:r>
      <w:ins w:id="33" w:author="Russell Waddell" w:date="2019-07-17T11:52:00Z">
        <w:r w:rsidR="00FC65E1">
          <w:t xml:space="preserve"> (“Materials”)</w:t>
        </w:r>
      </w:ins>
      <w:r>
        <w:t xml:space="preserve"> for approval or registration, respectively, by the American National Standards Institute Board of Standards Review.</w:t>
      </w:r>
    </w:p>
    <w:p w14:paraId="3B3C475A" w14:textId="77777777" w:rsidR="003961C6" w:rsidRDefault="003961C6">
      <w:pPr>
        <w:pStyle w:val="BodyText3"/>
      </w:pPr>
    </w:p>
    <w:p w14:paraId="128A1519" w14:textId="77777777" w:rsidR="003961C6" w:rsidRPr="00057A76" w:rsidRDefault="00740E95">
      <w:pPr>
        <w:pStyle w:val="BodyText3"/>
      </w:pPr>
      <w:r>
        <w:t xml:space="preserve">MTConnect </w:t>
      </w:r>
      <w:r w:rsidR="00BC5102">
        <w:t xml:space="preserve">Institute </w:t>
      </w:r>
      <w:r w:rsidR="003961C6" w:rsidRPr="006D79D4">
        <w:t xml:space="preserve">American National Standards and Technical Reports </w:t>
      </w:r>
      <w:r w:rsidR="00D84E00" w:rsidRPr="00556326">
        <w:rPr>
          <w:lang w:val="en"/>
        </w:rPr>
        <w:t>deliver</w:t>
      </w:r>
      <w:r w:rsidR="006D79D4" w:rsidRPr="00556326">
        <w:rPr>
          <w:lang w:val="en"/>
        </w:rPr>
        <w:t xml:space="preserve"> a protocol</w:t>
      </w:r>
      <w:ins w:id="34" w:author="Russell Waddell" w:date="2019-07-17T11:52:00Z">
        <w:r w:rsidR="00FC65E1">
          <w:rPr>
            <w:lang w:val="en"/>
          </w:rPr>
          <w:t xml:space="preserve"> and semantic vocabulary</w:t>
        </w:r>
      </w:ins>
      <w:r w:rsidR="006D79D4" w:rsidRPr="00556326">
        <w:rPr>
          <w:lang w:val="en"/>
        </w:rPr>
        <w:t xml:space="preserve"> designed for the exchange of data between shop floor equipment and software applications used for monitoring and data analysis. </w:t>
      </w:r>
    </w:p>
    <w:p w14:paraId="56582BE9" w14:textId="77777777" w:rsidR="003961C6" w:rsidRDefault="003961C6">
      <w:pPr>
        <w:rPr>
          <w:sz w:val="20"/>
        </w:rPr>
      </w:pPr>
    </w:p>
    <w:p w14:paraId="0F995C98" w14:textId="77777777" w:rsidR="003961C6" w:rsidRDefault="003961C6" w:rsidP="00277D27">
      <w:pPr>
        <w:pStyle w:val="Heading2"/>
        <w:tabs>
          <w:tab w:val="clear" w:pos="576"/>
          <w:tab w:val="left" w:pos="540"/>
        </w:tabs>
        <w:spacing w:after="60"/>
      </w:pPr>
      <w:bookmarkStart w:id="35" w:name="_Toc96761006"/>
      <w:bookmarkStart w:id="36" w:name="_Toc96761269"/>
      <w:bookmarkStart w:id="37" w:name="_Toc96761757"/>
      <w:bookmarkStart w:id="38" w:name="_Toc285785819"/>
      <w:bookmarkStart w:id="39" w:name="_Toc513444840"/>
      <w:r>
        <w:t>1.2</w:t>
      </w:r>
      <w:r>
        <w:tab/>
        <w:t>Scope</w:t>
      </w:r>
      <w:bookmarkEnd w:id="35"/>
      <w:bookmarkEnd w:id="36"/>
      <w:bookmarkEnd w:id="37"/>
      <w:bookmarkEnd w:id="38"/>
      <w:bookmarkEnd w:id="39"/>
    </w:p>
    <w:p w14:paraId="0981E99F" w14:textId="77777777" w:rsidR="003961C6" w:rsidRPr="00EC4949" w:rsidRDefault="001E40B3">
      <w:pPr>
        <w:rPr>
          <w:sz w:val="22"/>
        </w:rPr>
      </w:pPr>
      <w:r w:rsidRPr="00EC4949">
        <w:rPr>
          <w:sz w:val="20"/>
        </w:rPr>
        <w:t xml:space="preserve">The </w:t>
      </w:r>
      <w:r w:rsidR="00B93FB1">
        <w:rPr>
          <w:sz w:val="20"/>
        </w:rPr>
        <w:t>MTCI-SC</w:t>
      </w:r>
      <w:r w:rsidRPr="00EC4949">
        <w:rPr>
          <w:sz w:val="20"/>
        </w:rPr>
        <w:t xml:space="preserve"> scope encompasses the MTConnect standard including all its current parts as well as future expansions or extensions to the standard. </w:t>
      </w:r>
      <w:r w:rsidR="002805A2">
        <w:rPr>
          <w:sz w:val="20"/>
        </w:rPr>
        <w:t xml:space="preserve"> </w:t>
      </w:r>
      <w:r w:rsidR="00EC4949">
        <w:rPr>
          <w:sz w:val="20"/>
        </w:rPr>
        <w:t>C</w:t>
      </w:r>
      <w:r w:rsidRPr="00EC4949">
        <w:rPr>
          <w:sz w:val="20"/>
        </w:rPr>
        <w:t>ore functionality of the standard i</w:t>
      </w:r>
      <w:r w:rsidR="00EC4949" w:rsidRPr="00EC4949">
        <w:rPr>
          <w:sz w:val="20"/>
        </w:rPr>
        <w:t>ncludes</w:t>
      </w:r>
      <w:r w:rsidRPr="00EC4949">
        <w:rPr>
          <w:sz w:val="20"/>
        </w:rPr>
        <w:t xml:space="preserve"> a data dictionary and data structure for manufacturing, especially as </w:t>
      </w:r>
      <w:r w:rsidR="00EC4949">
        <w:rPr>
          <w:sz w:val="20"/>
        </w:rPr>
        <w:t xml:space="preserve">it </w:t>
      </w:r>
      <w:r w:rsidRPr="00EC4949">
        <w:rPr>
          <w:sz w:val="20"/>
        </w:rPr>
        <w:t>pertain</w:t>
      </w:r>
      <w:r w:rsidR="00EC4949">
        <w:rPr>
          <w:sz w:val="20"/>
        </w:rPr>
        <w:t xml:space="preserve">s </w:t>
      </w:r>
      <w:r w:rsidRPr="00EC4949">
        <w:rPr>
          <w:sz w:val="20"/>
        </w:rPr>
        <w:t>to production operations (“shop floor”).</w:t>
      </w:r>
    </w:p>
    <w:p w14:paraId="57EC274B" w14:textId="77777777" w:rsidR="00E24631" w:rsidRDefault="00E24631"/>
    <w:p w14:paraId="19AC3A5F" w14:textId="77777777" w:rsidR="003961C6" w:rsidRDefault="003961C6" w:rsidP="00277D27">
      <w:pPr>
        <w:pStyle w:val="Heading1"/>
        <w:numPr>
          <w:ilvl w:val="0"/>
          <w:numId w:val="2"/>
        </w:numPr>
        <w:tabs>
          <w:tab w:val="clear" w:pos="432"/>
        </w:tabs>
        <w:spacing w:afterLines="60" w:after="144"/>
        <w:jc w:val="left"/>
      </w:pPr>
      <w:bookmarkStart w:id="40" w:name="_Toc461421812"/>
      <w:bookmarkStart w:id="41" w:name="_Toc96761007"/>
      <w:bookmarkStart w:id="42" w:name="_Toc96761270"/>
      <w:bookmarkStart w:id="43" w:name="_Toc96761758"/>
      <w:bookmarkStart w:id="44" w:name="_Toc285785820"/>
      <w:bookmarkStart w:id="45" w:name="_Toc513444841"/>
      <w:r>
        <w:t xml:space="preserve">THE </w:t>
      </w:r>
      <w:r w:rsidR="00D41EBF">
        <w:t>MTC</w:t>
      </w:r>
      <w:r w:rsidR="008E094E">
        <w:t xml:space="preserve">ONNECT </w:t>
      </w:r>
      <w:r w:rsidR="002805A2">
        <w:t xml:space="preserve">INSTITUTE </w:t>
      </w:r>
      <w:r w:rsidR="006856AF">
        <w:t>STANDARDS COMMITTEE (</w:t>
      </w:r>
      <w:r w:rsidR="00B93FB1">
        <w:t>MTCI-SC</w:t>
      </w:r>
      <w:r>
        <w:t>)</w:t>
      </w:r>
      <w:bookmarkEnd w:id="40"/>
      <w:bookmarkEnd w:id="41"/>
      <w:bookmarkEnd w:id="42"/>
      <w:bookmarkEnd w:id="43"/>
      <w:bookmarkEnd w:id="44"/>
      <w:bookmarkEnd w:id="45"/>
    </w:p>
    <w:p w14:paraId="7F4804FB" w14:textId="77777777" w:rsidR="003961C6" w:rsidRDefault="003961C6" w:rsidP="00277D27">
      <w:pPr>
        <w:pStyle w:val="Heading2"/>
        <w:tabs>
          <w:tab w:val="clear" w:pos="576"/>
          <w:tab w:val="left" w:pos="540"/>
        </w:tabs>
        <w:spacing w:before="0" w:after="60"/>
      </w:pPr>
      <w:bookmarkStart w:id="46" w:name="_Toc461421813"/>
      <w:bookmarkStart w:id="47" w:name="_Toc96761008"/>
      <w:bookmarkStart w:id="48" w:name="_Toc96761271"/>
      <w:bookmarkStart w:id="49" w:name="_Toc96761759"/>
      <w:bookmarkStart w:id="50" w:name="_Toc285785821"/>
      <w:bookmarkStart w:id="51" w:name="_Toc513444842"/>
      <w:r>
        <w:t>2.1</w:t>
      </w:r>
      <w:r>
        <w:tab/>
        <w:t>Organization</w:t>
      </w:r>
      <w:bookmarkEnd w:id="46"/>
      <w:bookmarkEnd w:id="47"/>
      <w:bookmarkEnd w:id="48"/>
      <w:bookmarkEnd w:id="49"/>
      <w:bookmarkEnd w:id="50"/>
      <w:bookmarkEnd w:id="51"/>
    </w:p>
    <w:p w14:paraId="08F4136A" w14:textId="77777777" w:rsidR="003961C6" w:rsidRDefault="003961C6" w:rsidP="00731247">
      <w:pPr>
        <w:autoSpaceDE w:val="0"/>
        <w:autoSpaceDN w:val="0"/>
        <w:adjustRightInd w:val="0"/>
        <w:rPr>
          <w:sz w:val="20"/>
        </w:rPr>
      </w:pPr>
      <w:r>
        <w:rPr>
          <w:sz w:val="20"/>
        </w:rPr>
        <w:t xml:space="preserve">The </w:t>
      </w:r>
      <w:r w:rsidR="00382C10">
        <w:rPr>
          <w:sz w:val="20"/>
        </w:rPr>
        <w:t>MTConnect</w:t>
      </w:r>
      <w:r>
        <w:rPr>
          <w:sz w:val="20"/>
        </w:rPr>
        <w:t xml:space="preserve"> </w:t>
      </w:r>
      <w:r w:rsidR="002805A2">
        <w:rPr>
          <w:sz w:val="20"/>
        </w:rPr>
        <w:t xml:space="preserve">Institute </w:t>
      </w:r>
      <w:r w:rsidR="00E24631">
        <w:rPr>
          <w:sz w:val="20"/>
        </w:rPr>
        <w:t>Standards Committee (</w:t>
      </w:r>
      <w:r w:rsidR="00B93FB1">
        <w:rPr>
          <w:sz w:val="20"/>
        </w:rPr>
        <w:t>MTCI-SC</w:t>
      </w:r>
      <w:r w:rsidR="00E24631">
        <w:rPr>
          <w:sz w:val="20"/>
        </w:rPr>
        <w:t>)</w:t>
      </w:r>
      <w:r>
        <w:rPr>
          <w:sz w:val="20"/>
        </w:rPr>
        <w:t xml:space="preserve"> will consist of its members</w:t>
      </w:r>
      <w:r w:rsidR="000F37F0">
        <w:rPr>
          <w:sz w:val="20"/>
        </w:rPr>
        <w:t xml:space="preserve">, </w:t>
      </w:r>
      <w:r w:rsidR="00A4687F">
        <w:rPr>
          <w:sz w:val="20"/>
        </w:rPr>
        <w:t>Working Group</w:t>
      </w:r>
      <w:r w:rsidR="000F37F0">
        <w:rPr>
          <w:sz w:val="20"/>
        </w:rPr>
        <w:t>s</w:t>
      </w:r>
      <w:r>
        <w:rPr>
          <w:sz w:val="20"/>
        </w:rPr>
        <w:t xml:space="preserve"> and Secretariat.  </w:t>
      </w:r>
      <w:del w:id="52" w:author="Russell Waddell" w:date="2019-07-17T11:33:00Z">
        <w:r w:rsidDel="0093523C">
          <w:rPr>
            <w:sz w:val="20"/>
          </w:rPr>
          <w:delText>It will have a title, scope, and an interest category system for its members.</w:delText>
        </w:r>
      </w:del>
      <w:ins w:id="53" w:author="Russell Waddell" w:date="2019-07-17T11:33:00Z">
        <w:r w:rsidR="0093523C">
          <w:rPr>
            <w:sz w:val="20"/>
          </w:rPr>
          <w:t>Members will be classified by interest category.</w:t>
        </w:r>
      </w:ins>
      <w:r>
        <w:rPr>
          <w:sz w:val="20"/>
        </w:rPr>
        <w:t xml:space="preserve">  The membership will be sufficiently diverse to ensure reasonable balance</w:t>
      </w:r>
      <w:r w:rsidR="00D462E2">
        <w:rPr>
          <w:sz w:val="20"/>
        </w:rPr>
        <w:t xml:space="preserve"> and </w:t>
      </w:r>
      <w:r w:rsidR="00D462E2">
        <w:rPr>
          <w:sz w:val="20"/>
        </w:rPr>
        <w:t xml:space="preserve">that </w:t>
      </w:r>
      <w:r w:rsidR="00D462E2">
        <w:rPr>
          <w:rFonts w:ascii="Arial" w:hAnsi="Arial" w:cs="Arial"/>
          <w:sz w:val="20"/>
        </w:rPr>
        <w:t xml:space="preserve">no single interest category </w:t>
      </w:r>
      <w:del w:id="54" w:author="Russell Waddell" w:date="2019-07-17T11:33:00Z">
        <w:r w:rsidR="00D462E2" w:rsidDel="0093523C">
          <w:rPr>
            <w:rFonts w:ascii="Arial" w:hAnsi="Arial" w:cs="Arial"/>
            <w:sz w:val="20"/>
          </w:rPr>
          <w:delText>will constitute</w:delText>
        </w:r>
      </w:del>
      <w:ins w:id="55" w:author="Russell Waddell" w:date="2019-07-17T11:33:00Z">
        <w:r w:rsidR="0093523C">
          <w:rPr>
            <w:rFonts w:ascii="Arial" w:hAnsi="Arial" w:cs="Arial"/>
            <w:sz w:val="20"/>
          </w:rPr>
          <w:t>constitutes</w:t>
        </w:r>
      </w:ins>
      <w:r w:rsidR="00D462E2">
        <w:rPr>
          <w:rFonts w:ascii="Arial" w:hAnsi="Arial" w:cs="Arial"/>
          <w:sz w:val="20"/>
        </w:rPr>
        <w:t xml:space="preserve"> </w:t>
      </w:r>
      <w:proofErr w:type="gramStart"/>
      <w:r w:rsidR="00D462E2">
        <w:rPr>
          <w:rFonts w:ascii="Arial" w:hAnsi="Arial" w:cs="Arial"/>
          <w:sz w:val="20"/>
        </w:rPr>
        <w:t>a majority of</w:t>
      </w:r>
      <w:proofErr w:type="gramEnd"/>
      <w:r w:rsidR="00D462E2">
        <w:rPr>
          <w:rFonts w:ascii="Arial" w:hAnsi="Arial" w:cs="Arial"/>
          <w:sz w:val="20"/>
        </w:rPr>
        <w:t xml:space="preserve"> the membership of the consensus body</w:t>
      </w:r>
      <w:r>
        <w:rPr>
          <w:sz w:val="20"/>
        </w:rPr>
        <w:t>.</w:t>
      </w:r>
      <w:r w:rsidR="006B4DCC">
        <w:rPr>
          <w:sz w:val="20"/>
        </w:rPr>
        <w:t xml:space="preserve">   </w:t>
      </w:r>
      <w:bookmarkStart w:id="56" w:name="_Hlk513729469"/>
      <w:r w:rsidR="006B4DCC">
        <w:rPr>
          <w:sz w:val="20"/>
        </w:rPr>
        <w:t>MTCI will periodically (at least annually) assess the balance of interest categories</w:t>
      </w:r>
      <w:r w:rsidR="00100C14">
        <w:rPr>
          <w:sz w:val="20"/>
        </w:rPr>
        <w:t>.</w:t>
      </w:r>
      <w:r w:rsidR="003F2C48">
        <w:rPr>
          <w:sz w:val="20"/>
        </w:rPr>
        <w:t xml:space="preserve">  Should </w:t>
      </w:r>
      <w:r w:rsidR="00100C14">
        <w:rPr>
          <w:sz w:val="20"/>
        </w:rPr>
        <w:t>an imbalance</w:t>
      </w:r>
      <w:r w:rsidR="003F2C48">
        <w:rPr>
          <w:sz w:val="20"/>
        </w:rPr>
        <w:t xml:space="preserve"> occur, the MTCI will engage in outreach activity through available media (trade publications, trade association membership, </w:t>
      </w:r>
      <w:r w:rsidR="003F2C48" w:rsidRPr="00500612">
        <w:rPr>
          <w:i/>
          <w:sz w:val="20"/>
        </w:rPr>
        <w:t>ANSI Standards Action</w:t>
      </w:r>
      <w:r w:rsidR="003F2C48">
        <w:rPr>
          <w:sz w:val="20"/>
        </w:rPr>
        <w:t xml:space="preserve">, </w:t>
      </w:r>
      <w:r w:rsidR="006B4DCC">
        <w:rPr>
          <w:sz w:val="20"/>
        </w:rPr>
        <w:t xml:space="preserve">MTCI Newsletter, </w:t>
      </w:r>
      <w:r w:rsidR="003F2C48">
        <w:rPr>
          <w:sz w:val="20"/>
        </w:rPr>
        <w:t>etc.) to recruit membership and negate that imbalance.</w:t>
      </w:r>
      <w:r w:rsidR="006B4DCC">
        <w:rPr>
          <w:sz w:val="20"/>
        </w:rPr>
        <w:t xml:space="preserve">  </w:t>
      </w:r>
      <w:bookmarkEnd w:id="56"/>
    </w:p>
    <w:p w14:paraId="1699714C" w14:textId="77777777" w:rsidR="003961C6" w:rsidRDefault="003961C6">
      <w:pPr>
        <w:pStyle w:val="BodyText"/>
        <w:rPr>
          <w:sz w:val="20"/>
        </w:rPr>
      </w:pPr>
    </w:p>
    <w:p w14:paraId="179C3565" w14:textId="77777777" w:rsidR="003961C6" w:rsidRDefault="003961C6" w:rsidP="00277D27">
      <w:pPr>
        <w:pStyle w:val="Heading3"/>
        <w:spacing w:after="60"/>
        <w:rPr>
          <w:sz w:val="20"/>
        </w:rPr>
      </w:pPr>
      <w:bookmarkStart w:id="57" w:name="_Toc96761009"/>
      <w:bookmarkStart w:id="58" w:name="_Toc96761272"/>
      <w:bookmarkStart w:id="59" w:name="_Toc96761760"/>
      <w:bookmarkStart w:id="60" w:name="_Toc285785822"/>
      <w:bookmarkStart w:id="61" w:name="_Toc513444843"/>
      <w:r>
        <w:rPr>
          <w:sz w:val="20"/>
        </w:rPr>
        <w:t>2.1.1</w:t>
      </w:r>
      <w:r>
        <w:rPr>
          <w:sz w:val="20"/>
        </w:rPr>
        <w:tab/>
      </w:r>
      <w:bookmarkEnd w:id="57"/>
      <w:bookmarkEnd w:id="58"/>
      <w:bookmarkEnd w:id="59"/>
      <w:bookmarkEnd w:id="60"/>
      <w:del w:id="62" w:author="Russell Waddell" w:date="2019-07-17T11:34:00Z">
        <w:r w:rsidR="00FB1F68" w:rsidDel="0093523C">
          <w:rPr>
            <w:sz w:val="20"/>
          </w:rPr>
          <w:delText>S</w:delText>
        </w:r>
        <w:r w:rsidR="002805A2" w:rsidDel="0093523C">
          <w:rPr>
            <w:sz w:val="20"/>
          </w:rPr>
          <w:delText xml:space="preserve">tandards </w:delText>
        </w:r>
        <w:r w:rsidR="00FB1F68" w:rsidDel="0093523C">
          <w:rPr>
            <w:sz w:val="20"/>
          </w:rPr>
          <w:delText>C</w:delText>
        </w:r>
        <w:r w:rsidR="002805A2" w:rsidDel="0093523C">
          <w:rPr>
            <w:sz w:val="20"/>
          </w:rPr>
          <w:delText>ommittee</w:delText>
        </w:r>
        <w:r w:rsidR="00FB1F68" w:rsidDel="0093523C">
          <w:rPr>
            <w:sz w:val="20"/>
          </w:rPr>
          <w:delText xml:space="preserve"> Members</w:delText>
        </w:r>
      </w:del>
      <w:bookmarkEnd w:id="61"/>
      <w:ins w:id="63" w:author="Russell Waddell" w:date="2019-07-17T11:34:00Z">
        <w:r w:rsidR="0093523C">
          <w:rPr>
            <w:sz w:val="20"/>
          </w:rPr>
          <w:t>Officers</w:t>
        </w:r>
      </w:ins>
    </w:p>
    <w:p w14:paraId="5EB933CA" w14:textId="77777777" w:rsidR="007031B4" w:rsidRDefault="007031B4" w:rsidP="007031B4">
      <w:pPr>
        <w:pStyle w:val="BodyText"/>
        <w:numPr>
          <w:ilvl w:val="0"/>
          <w:numId w:val="27"/>
        </w:numPr>
        <w:tabs>
          <w:tab w:val="clear" w:pos="720"/>
        </w:tabs>
        <w:ind w:left="540"/>
        <w:rPr>
          <w:sz w:val="20"/>
        </w:rPr>
      </w:pPr>
      <w:r>
        <w:rPr>
          <w:sz w:val="20"/>
        </w:rPr>
        <w:t xml:space="preserve">There will be a </w:t>
      </w:r>
      <w:r w:rsidRPr="009C7B52">
        <w:rPr>
          <w:sz w:val="20"/>
        </w:rPr>
        <w:t>Chairperson</w:t>
      </w:r>
      <w:r>
        <w:rPr>
          <w:sz w:val="20"/>
        </w:rPr>
        <w:t xml:space="preserve"> and a Vice-</w:t>
      </w:r>
      <w:r w:rsidRPr="009C7B52">
        <w:rPr>
          <w:sz w:val="20"/>
        </w:rPr>
        <w:t>Chairperson</w:t>
      </w:r>
      <w:r>
        <w:rPr>
          <w:sz w:val="20"/>
        </w:rPr>
        <w:t xml:space="preserve"> </w:t>
      </w:r>
      <w:ins w:id="64" w:author="Russell Waddell" w:date="2019-07-17T11:34:00Z">
        <w:r w:rsidR="0093523C">
          <w:rPr>
            <w:sz w:val="20"/>
          </w:rPr>
          <w:t>(“</w:t>
        </w:r>
      </w:ins>
      <w:ins w:id="65" w:author="Russell Waddell" w:date="2019-07-17T11:35:00Z">
        <w:r w:rsidR="0093523C">
          <w:rPr>
            <w:sz w:val="20"/>
          </w:rPr>
          <w:t xml:space="preserve">Officers”) </w:t>
        </w:r>
      </w:ins>
      <w:r>
        <w:rPr>
          <w:sz w:val="20"/>
        </w:rPr>
        <w:t>appointed by the Secretariat</w:t>
      </w:r>
      <w:r w:rsidR="00E24631">
        <w:rPr>
          <w:sz w:val="20"/>
        </w:rPr>
        <w:t>;</w:t>
      </w:r>
      <w:r>
        <w:rPr>
          <w:sz w:val="20"/>
        </w:rPr>
        <w:t xml:space="preserve">  </w:t>
      </w:r>
    </w:p>
    <w:p w14:paraId="0204ACE5" w14:textId="77777777" w:rsidR="007031B4" w:rsidDel="0093523C" w:rsidRDefault="007031B4" w:rsidP="007031B4">
      <w:pPr>
        <w:pStyle w:val="BodyText"/>
        <w:numPr>
          <w:ilvl w:val="0"/>
          <w:numId w:val="27"/>
        </w:numPr>
        <w:tabs>
          <w:tab w:val="clear" w:pos="720"/>
        </w:tabs>
        <w:ind w:left="540"/>
        <w:rPr>
          <w:del w:id="66" w:author="Russell Waddell" w:date="2019-07-17T11:35:00Z"/>
          <w:sz w:val="20"/>
        </w:rPr>
      </w:pPr>
      <w:del w:id="67" w:author="Russell Waddell" w:date="2019-07-17T11:35:00Z">
        <w:r w:rsidDel="0093523C">
          <w:rPr>
            <w:sz w:val="20"/>
          </w:rPr>
          <w:delText xml:space="preserve">Officers automatically become </w:delText>
        </w:r>
        <w:r w:rsidR="00B93FB1" w:rsidDel="0093523C">
          <w:rPr>
            <w:sz w:val="20"/>
          </w:rPr>
          <w:delText>MTCI-SC</w:delText>
        </w:r>
        <w:r w:rsidDel="0093523C">
          <w:rPr>
            <w:sz w:val="20"/>
          </w:rPr>
          <w:delText xml:space="preserve"> Members if they are not already</w:delText>
        </w:r>
        <w:r w:rsidR="00E24631" w:rsidDel="0093523C">
          <w:rPr>
            <w:sz w:val="20"/>
          </w:rPr>
          <w:delText>;</w:delText>
        </w:r>
        <w:r w:rsidDel="0093523C">
          <w:rPr>
            <w:sz w:val="20"/>
          </w:rPr>
          <w:delText xml:space="preserve">  </w:delText>
        </w:r>
      </w:del>
    </w:p>
    <w:p w14:paraId="08697EDF" w14:textId="77777777" w:rsidR="007031B4" w:rsidRDefault="007031B4" w:rsidP="007031B4">
      <w:pPr>
        <w:pStyle w:val="BodyText"/>
        <w:numPr>
          <w:ilvl w:val="0"/>
          <w:numId w:val="27"/>
        </w:numPr>
        <w:tabs>
          <w:tab w:val="clear" w:pos="720"/>
        </w:tabs>
        <w:ind w:left="540"/>
        <w:rPr>
          <w:sz w:val="20"/>
        </w:rPr>
      </w:pPr>
      <w:r>
        <w:rPr>
          <w:sz w:val="20"/>
        </w:rPr>
        <w:t>The Vice-</w:t>
      </w:r>
      <w:r w:rsidRPr="009C7B52">
        <w:rPr>
          <w:sz w:val="20"/>
        </w:rPr>
        <w:t>Chairperson</w:t>
      </w:r>
      <w:r>
        <w:rPr>
          <w:sz w:val="20"/>
        </w:rPr>
        <w:t xml:space="preserve"> will carry out the </w:t>
      </w:r>
      <w:r w:rsidRPr="009C7B52">
        <w:rPr>
          <w:sz w:val="20"/>
        </w:rPr>
        <w:t>Chairperson's</w:t>
      </w:r>
      <w:r>
        <w:rPr>
          <w:sz w:val="20"/>
        </w:rPr>
        <w:t xml:space="preserve"> duties if </w:t>
      </w:r>
      <w:r w:rsidRPr="009C7B52">
        <w:rPr>
          <w:sz w:val="20"/>
        </w:rPr>
        <w:t>the</w:t>
      </w:r>
      <w:r>
        <w:rPr>
          <w:sz w:val="20"/>
        </w:rPr>
        <w:t xml:space="preserve"> </w:t>
      </w:r>
      <w:r w:rsidRPr="009C7B52">
        <w:rPr>
          <w:sz w:val="20"/>
        </w:rPr>
        <w:t>Chairperson</w:t>
      </w:r>
      <w:r>
        <w:rPr>
          <w:sz w:val="20"/>
        </w:rPr>
        <w:t xml:space="preserve"> is unable to do so</w:t>
      </w:r>
      <w:r w:rsidR="00E24631">
        <w:rPr>
          <w:sz w:val="20"/>
        </w:rPr>
        <w:t>;</w:t>
      </w:r>
      <w:r>
        <w:rPr>
          <w:sz w:val="20"/>
        </w:rPr>
        <w:t xml:space="preserve">  </w:t>
      </w:r>
    </w:p>
    <w:p w14:paraId="5234F4E6" w14:textId="77777777" w:rsidR="007031B4" w:rsidRDefault="007031B4" w:rsidP="007031B4">
      <w:pPr>
        <w:pStyle w:val="BodyText"/>
        <w:numPr>
          <w:ilvl w:val="0"/>
          <w:numId w:val="27"/>
        </w:numPr>
        <w:tabs>
          <w:tab w:val="clear" w:pos="720"/>
        </w:tabs>
        <w:ind w:left="540"/>
        <w:rPr>
          <w:sz w:val="20"/>
        </w:rPr>
      </w:pPr>
      <w:r>
        <w:rPr>
          <w:sz w:val="20"/>
        </w:rPr>
        <w:t>Officers unable to continue their term will be replaced by the Secretariat and serve the remainder of their predecessor’s term</w:t>
      </w:r>
      <w:r w:rsidR="00E24631">
        <w:rPr>
          <w:sz w:val="20"/>
        </w:rPr>
        <w:t>;</w:t>
      </w:r>
      <w:r>
        <w:rPr>
          <w:sz w:val="20"/>
        </w:rPr>
        <w:t xml:space="preserve">  </w:t>
      </w:r>
    </w:p>
    <w:p w14:paraId="54A3FBC1" w14:textId="77777777" w:rsidR="007031B4" w:rsidRDefault="007031B4" w:rsidP="007031B4">
      <w:pPr>
        <w:pStyle w:val="BodyText"/>
        <w:numPr>
          <w:ilvl w:val="0"/>
          <w:numId w:val="27"/>
        </w:numPr>
        <w:tabs>
          <w:tab w:val="clear" w:pos="720"/>
        </w:tabs>
        <w:ind w:left="540"/>
        <w:rPr>
          <w:sz w:val="20"/>
        </w:rPr>
      </w:pPr>
      <w:r>
        <w:rPr>
          <w:sz w:val="20"/>
        </w:rPr>
        <w:t xml:space="preserve">An Officer may be removed from office by either the Secretariat or by a two-thirds percent vote of the </w:t>
      </w:r>
      <w:r w:rsidR="00B93FB1">
        <w:rPr>
          <w:sz w:val="20"/>
        </w:rPr>
        <w:t>MTCI-SC</w:t>
      </w:r>
      <w:r w:rsidR="00E24631">
        <w:rPr>
          <w:sz w:val="20"/>
        </w:rPr>
        <w:t>;</w:t>
      </w:r>
    </w:p>
    <w:p w14:paraId="31FDEE5C" w14:textId="77777777" w:rsidR="007031B4" w:rsidRDefault="007031B4" w:rsidP="007031B4">
      <w:pPr>
        <w:pStyle w:val="BodyText"/>
        <w:numPr>
          <w:ilvl w:val="0"/>
          <w:numId w:val="27"/>
        </w:numPr>
        <w:tabs>
          <w:tab w:val="clear" w:pos="720"/>
        </w:tabs>
        <w:ind w:left="540"/>
        <w:rPr>
          <w:sz w:val="20"/>
        </w:rPr>
      </w:pPr>
      <w:r>
        <w:rPr>
          <w:sz w:val="20"/>
        </w:rPr>
        <w:t>The length of term for</w:t>
      </w:r>
      <w:r w:rsidR="0004276E">
        <w:rPr>
          <w:sz w:val="20"/>
        </w:rPr>
        <w:t xml:space="preserve"> each</w:t>
      </w:r>
      <w:r>
        <w:rPr>
          <w:sz w:val="20"/>
        </w:rPr>
        <w:t xml:space="preserve"> Officer shall </w:t>
      </w:r>
      <w:r w:rsidRPr="00057A76">
        <w:rPr>
          <w:sz w:val="20"/>
        </w:rPr>
        <w:t xml:space="preserve">be </w:t>
      </w:r>
      <w:r w:rsidRPr="00556326">
        <w:rPr>
          <w:sz w:val="20"/>
        </w:rPr>
        <w:t>four years</w:t>
      </w:r>
      <w:r w:rsidRPr="00057A76">
        <w:rPr>
          <w:sz w:val="20"/>
        </w:rPr>
        <w:t>;</w:t>
      </w:r>
      <w:r>
        <w:rPr>
          <w:sz w:val="20"/>
        </w:rPr>
        <w:t xml:space="preserve"> </w:t>
      </w:r>
      <w:r w:rsidR="0004276E">
        <w:rPr>
          <w:sz w:val="20"/>
        </w:rPr>
        <w:t>appointed Officers may be re</w:t>
      </w:r>
      <w:r>
        <w:rPr>
          <w:sz w:val="20"/>
        </w:rPr>
        <w:t>affirmed indefinitely</w:t>
      </w:r>
      <w:r w:rsidR="00E24631">
        <w:rPr>
          <w:sz w:val="20"/>
        </w:rPr>
        <w:t>;</w:t>
      </w:r>
    </w:p>
    <w:p w14:paraId="75AE11B1" w14:textId="77777777" w:rsidR="007031B4" w:rsidRDefault="007031B4" w:rsidP="007031B4">
      <w:pPr>
        <w:pStyle w:val="BodyText"/>
        <w:numPr>
          <w:ilvl w:val="0"/>
          <w:numId w:val="27"/>
        </w:numPr>
        <w:tabs>
          <w:tab w:val="clear" w:pos="720"/>
        </w:tabs>
        <w:ind w:left="540"/>
        <w:rPr>
          <w:sz w:val="20"/>
        </w:rPr>
      </w:pPr>
      <w:r>
        <w:rPr>
          <w:sz w:val="20"/>
        </w:rPr>
        <w:t xml:space="preserve">The officer’s term will begin the meeting that follows the appointment.  </w:t>
      </w:r>
    </w:p>
    <w:p w14:paraId="31E99E13" w14:textId="77777777" w:rsidR="003961C6" w:rsidRDefault="003961C6">
      <w:pPr>
        <w:pStyle w:val="BodyText"/>
      </w:pPr>
    </w:p>
    <w:p w14:paraId="6A621298" w14:textId="77777777" w:rsidR="003961C6" w:rsidRDefault="003961C6" w:rsidP="00277D27">
      <w:pPr>
        <w:pStyle w:val="Heading3"/>
        <w:spacing w:after="60"/>
        <w:rPr>
          <w:sz w:val="20"/>
        </w:rPr>
      </w:pPr>
      <w:bookmarkStart w:id="68" w:name="_Toc96761013"/>
      <w:bookmarkStart w:id="69" w:name="_Toc96761276"/>
      <w:bookmarkStart w:id="70" w:name="_Toc96761764"/>
      <w:bookmarkStart w:id="71" w:name="_Toc285785826"/>
      <w:bookmarkStart w:id="72" w:name="_Toc513444844"/>
      <w:r>
        <w:rPr>
          <w:sz w:val="20"/>
        </w:rPr>
        <w:t>2.1.</w:t>
      </w:r>
      <w:r w:rsidR="00896DE8">
        <w:rPr>
          <w:sz w:val="20"/>
        </w:rPr>
        <w:t>2</w:t>
      </w:r>
      <w:r>
        <w:rPr>
          <w:sz w:val="20"/>
        </w:rPr>
        <w:tab/>
      </w:r>
      <w:r w:rsidR="00A4687F">
        <w:rPr>
          <w:sz w:val="20"/>
        </w:rPr>
        <w:t>Working Group</w:t>
      </w:r>
      <w:r>
        <w:rPr>
          <w:sz w:val="20"/>
        </w:rPr>
        <w:t>s</w:t>
      </w:r>
      <w:bookmarkEnd w:id="68"/>
      <w:bookmarkEnd w:id="69"/>
      <w:bookmarkEnd w:id="70"/>
      <w:bookmarkEnd w:id="71"/>
      <w:bookmarkEnd w:id="72"/>
    </w:p>
    <w:p w14:paraId="4F704D4D" w14:textId="77777777" w:rsidR="00D741C6" w:rsidRDefault="00D741C6" w:rsidP="00D741C6">
      <w:pPr>
        <w:rPr>
          <w:ins w:id="73" w:author="Russell Waddell" w:date="2019-07-17T11:38:00Z"/>
          <w:sz w:val="20"/>
        </w:rPr>
      </w:pPr>
      <w:bookmarkStart w:id="74" w:name="_Hlk498007987"/>
      <w:r w:rsidRPr="00057A76">
        <w:rPr>
          <w:sz w:val="20"/>
        </w:rPr>
        <w:t xml:space="preserve">Each MTConnect </w:t>
      </w:r>
      <w:r w:rsidR="002805A2">
        <w:rPr>
          <w:sz w:val="20"/>
        </w:rPr>
        <w:t xml:space="preserve">Institute </w:t>
      </w:r>
      <w:r>
        <w:rPr>
          <w:sz w:val="20"/>
        </w:rPr>
        <w:t>Working Group</w:t>
      </w:r>
      <w:r w:rsidRPr="00057A76">
        <w:rPr>
          <w:sz w:val="20"/>
        </w:rPr>
        <w:t xml:space="preserve"> formed by the </w:t>
      </w:r>
      <w:r w:rsidR="00B93FB1">
        <w:rPr>
          <w:sz w:val="20"/>
        </w:rPr>
        <w:t>MTCI-SC</w:t>
      </w:r>
      <w:r w:rsidRPr="00057A76">
        <w:rPr>
          <w:sz w:val="20"/>
        </w:rPr>
        <w:t xml:space="preserve"> is an autonomous body under the direction and control of the </w:t>
      </w:r>
      <w:r w:rsidR="00B93FB1">
        <w:rPr>
          <w:sz w:val="20"/>
        </w:rPr>
        <w:t>MTCI-SC</w:t>
      </w:r>
      <w:r w:rsidRPr="00057A76">
        <w:rPr>
          <w:sz w:val="20"/>
        </w:rPr>
        <w:t xml:space="preserve">.  </w:t>
      </w:r>
      <w:r>
        <w:rPr>
          <w:sz w:val="20"/>
        </w:rPr>
        <w:t>Such Working Groups should have a defined scope.  Working Group</w:t>
      </w:r>
      <w:r w:rsidRPr="00057A76">
        <w:rPr>
          <w:sz w:val="20"/>
        </w:rPr>
        <w:t xml:space="preserve">s are otherwise free to establish meeting agendas and goals, timetables, and </w:t>
      </w:r>
      <w:r w:rsidRPr="00057A76">
        <w:rPr>
          <w:i/>
          <w:sz w:val="20"/>
        </w:rPr>
        <w:t>ad hoc</w:t>
      </w:r>
      <w:r w:rsidRPr="00057A76">
        <w:rPr>
          <w:sz w:val="20"/>
        </w:rPr>
        <w:t xml:space="preserve"> </w:t>
      </w:r>
      <w:r>
        <w:rPr>
          <w:sz w:val="20"/>
        </w:rPr>
        <w:t>task</w:t>
      </w:r>
      <w:r w:rsidRPr="00057A76">
        <w:rPr>
          <w:sz w:val="20"/>
        </w:rPr>
        <w:t xml:space="preserve"> groups to expedite the work of the </w:t>
      </w:r>
      <w:r>
        <w:rPr>
          <w:sz w:val="20"/>
        </w:rPr>
        <w:t>Working Group</w:t>
      </w:r>
      <w:r w:rsidRPr="00057A76">
        <w:rPr>
          <w:sz w:val="20"/>
        </w:rPr>
        <w:t xml:space="preserve">, </w:t>
      </w:r>
      <w:proofErr w:type="gramStart"/>
      <w:r w:rsidRPr="00057A76">
        <w:rPr>
          <w:sz w:val="20"/>
        </w:rPr>
        <w:t>as long as</w:t>
      </w:r>
      <w:proofErr w:type="gramEnd"/>
      <w:r w:rsidRPr="00057A76">
        <w:rPr>
          <w:sz w:val="20"/>
        </w:rPr>
        <w:t xml:space="preserve"> these are in overall conformance to the </w:t>
      </w:r>
      <w:r>
        <w:rPr>
          <w:sz w:val="20"/>
        </w:rPr>
        <w:t>Working Group</w:t>
      </w:r>
      <w:r w:rsidRPr="00057A76">
        <w:rPr>
          <w:sz w:val="20"/>
        </w:rPr>
        <w:t>’s scope of work.</w:t>
      </w:r>
    </w:p>
    <w:p w14:paraId="22525505" w14:textId="77777777" w:rsidR="0093523C" w:rsidRDefault="0093523C" w:rsidP="0093523C">
      <w:pPr>
        <w:pStyle w:val="Heading3"/>
        <w:spacing w:after="60"/>
        <w:rPr>
          <w:ins w:id="75" w:author="Russell Waddell" w:date="2019-07-17T11:38:00Z"/>
          <w:sz w:val="20"/>
        </w:rPr>
      </w:pPr>
      <w:ins w:id="76" w:author="Russell Waddell" w:date="2019-07-17T11:38:00Z">
        <w:r>
          <w:rPr>
            <w:sz w:val="20"/>
          </w:rPr>
          <w:t>2.1.2</w:t>
        </w:r>
        <w:r>
          <w:rPr>
            <w:sz w:val="20"/>
          </w:rPr>
          <w:tab/>
          <w:t>Review Board</w:t>
        </w:r>
      </w:ins>
    </w:p>
    <w:p w14:paraId="4B9476AF" w14:textId="77777777" w:rsidR="0093523C" w:rsidRDefault="0093523C" w:rsidP="0093523C">
      <w:pPr>
        <w:rPr>
          <w:ins w:id="77" w:author="Russell Waddell" w:date="2019-07-17T11:38:00Z"/>
          <w:sz w:val="20"/>
        </w:rPr>
      </w:pPr>
      <w:ins w:id="78" w:author="Russell Waddell" w:date="2019-07-17T11:38:00Z">
        <w:r w:rsidRPr="0093523C">
          <w:rPr>
            <w:sz w:val="20"/>
          </w:rPr>
          <w:t>A Review Board consisting of volunteers from the Standards Committee membership will assess proposed Materials for accuracy and consistency with respect to information modelling, vocabulary, semantics, terms and definitions, protocol, information management, communication, and security.</w:t>
        </w:r>
      </w:ins>
    </w:p>
    <w:p w14:paraId="1999F78F" w14:textId="77777777" w:rsidR="0093523C" w:rsidRPr="009C7B52" w:rsidRDefault="0093523C" w:rsidP="0093523C">
      <w:pPr>
        <w:pStyle w:val="Heading3"/>
        <w:spacing w:after="60"/>
        <w:rPr>
          <w:ins w:id="79" w:author="Russell Waddell" w:date="2019-07-17T11:38:00Z"/>
          <w:sz w:val="20"/>
        </w:rPr>
      </w:pPr>
      <w:ins w:id="80" w:author="Russell Waddell" w:date="2019-07-17T11:38:00Z">
        <w:r w:rsidRPr="009C7B52">
          <w:rPr>
            <w:sz w:val="20"/>
          </w:rPr>
          <w:t>2.1.</w:t>
        </w:r>
      </w:ins>
      <w:ins w:id="81" w:author="Russell Waddell" w:date="2019-07-17T11:42:00Z">
        <w:r w:rsidR="005C5085" w:rsidRPr="009C7B52">
          <w:rPr>
            <w:sz w:val="20"/>
          </w:rPr>
          <w:t>3</w:t>
        </w:r>
      </w:ins>
      <w:ins w:id="82" w:author="Russell Waddell" w:date="2019-07-17T11:38:00Z">
        <w:r w:rsidRPr="009C7B52">
          <w:rPr>
            <w:sz w:val="20"/>
          </w:rPr>
          <w:tab/>
        </w:r>
      </w:ins>
      <w:ins w:id="83" w:author="Russell Waddell" w:date="2019-07-17T11:39:00Z">
        <w:r w:rsidRPr="009C7B52">
          <w:rPr>
            <w:sz w:val="20"/>
          </w:rPr>
          <w:t>Executive Committee</w:t>
        </w:r>
      </w:ins>
    </w:p>
    <w:p w14:paraId="42BAF693" w14:textId="77777777" w:rsidR="0093523C" w:rsidRDefault="0093523C" w:rsidP="0093523C">
      <w:pPr>
        <w:rPr>
          <w:ins w:id="84" w:author="Russell Waddell" w:date="2019-07-17T11:43:00Z"/>
          <w:sz w:val="20"/>
        </w:rPr>
      </w:pPr>
      <w:ins w:id="85" w:author="Russell Waddell" w:date="2019-07-17T11:39:00Z">
        <w:r w:rsidRPr="009C7B52">
          <w:rPr>
            <w:sz w:val="20"/>
          </w:rPr>
          <w:t xml:space="preserve">An Executive Committee consisting of volunteers from the Standards Committee membership will assess proposed Materials for accuracy, consistency, and completeness prior to circulation of the Materials to the </w:t>
        </w:r>
        <w:r w:rsidRPr="009C7B52">
          <w:rPr>
            <w:sz w:val="20"/>
          </w:rPr>
          <w:lastRenderedPageBreak/>
          <w:t>wider SC.</w:t>
        </w:r>
      </w:ins>
      <w:ins w:id="86" w:author="Russell Waddell" w:date="2019-07-17T11:40:00Z">
        <w:r w:rsidRPr="009C7B52">
          <w:rPr>
            <w:sz w:val="20"/>
          </w:rPr>
          <w:t xml:space="preserve"> </w:t>
        </w:r>
      </w:ins>
      <w:ins w:id="87" w:author="Russell Waddell" w:date="2019-07-17T11:39:00Z">
        <w:r w:rsidRPr="009C7B52">
          <w:rPr>
            <w:sz w:val="20"/>
          </w:rPr>
          <w:t>The Executive Committee will have no more than 12 members.</w:t>
        </w:r>
      </w:ins>
    </w:p>
    <w:p w14:paraId="19924623" w14:textId="77777777" w:rsidR="005C5085" w:rsidRDefault="005C5085" w:rsidP="005C5085">
      <w:pPr>
        <w:pStyle w:val="Heading3"/>
        <w:spacing w:after="60"/>
        <w:rPr>
          <w:ins w:id="88" w:author="Russell Waddell" w:date="2019-07-17T11:43:00Z"/>
          <w:sz w:val="20"/>
        </w:rPr>
      </w:pPr>
      <w:ins w:id="89" w:author="Russell Waddell" w:date="2019-07-17T11:43:00Z">
        <w:r>
          <w:rPr>
            <w:sz w:val="20"/>
          </w:rPr>
          <w:t>2.1.4</w:t>
        </w:r>
        <w:r>
          <w:rPr>
            <w:sz w:val="20"/>
          </w:rPr>
          <w:tab/>
          <w:t>Other Committees</w:t>
        </w:r>
      </w:ins>
    </w:p>
    <w:p w14:paraId="1B99734D" w14:textId="77777777" w:rsidR="005C5085" w:rsidRPr="0093523C" w:rsidRDefault="005C5085" w:rsidP="005C5085">
      <w:pPr>
        <w:rPr>
          <w:ins w:id="90" w:author="Russell Waddell" w:date="2019-07-17T11:43:00Z"/>
          <w:sz w:val="20"/>
        </w:rPr>
      </w:pPr>
      <w:ins w:id="91" w:author="Russell Waddell" w:date="2019-07-17T11:43:00Z">
        <w:r>
          <w:rPr>
            <w:sz w:val="20"/>
          </w:rPr>
          <w:t xml:space="preserve">Additional committees, task groups, review boards, etc. may be established to address other areas of concern, including: Technical leadership and/or oversight </w:t>
        </w:r>
      </w:ins>
      <w:ins w:id="92" w:author="Russell Waddell" w:date="2019-07-17T11:44:00Z">
        <w:r>
          <w:rPr>
            <w:sz w:val="20"/>
          </w:rPr>
          <w:t xml:space="preserve">for developing Materials; maintaining architectural integrity and coherence of Materials; assuring soundness and applicability of Materials; </w:t>
        </w:r>
      </w:ins>
      <w:ins w:id="93" w:author="Russell Waddell" w:date="2019-07-17T11:45:00Z">
        <w:r>
          <w:rPr>
            <w:sz w:val="20"/>
          </w:rPr>
          <w:t>assessing strategic priorities; information modeling and architecture; coordinating efforts across or between Working Groups; creating or maintaining reference implementation(s); harmonization with other standards bodies; g</w:t>
        </w:r>
      </w:ins>
      <w:ins w:id="94" w:author="Russell Waddell" w:date="2019-07-17T11:46:00Z">
        <w:r>
          <w:rPr>
            <w:sz w:val="20"/>
          </w:rPr>
          <w:t>a</w:t>
        </w:r>
      </w:ins>
      <w:ins w:id="95" w:author="Russell Waddell" w:date="2019-07-17T11:45:00Z">
        <w:r>
          <w:rPr>
            <w:sz w:val="20"/>
          </w:rPr>
          <w:t>rn</w:t>
        </w:r>
      </w:ins>
      <w:ins w:id="96" w:author="Russell Waddell" w:date="2019-07-17T11:46:00Z">
        <w:r>
          <w:rPr>
            <w:sz w:val="20"/>
          </w:rPr>
          <w:t>er</w:t>
        </w:r>
      </w:ins>
      <w:ins w:id="97" w:author="Russell Waddell" w:date="2019-07-17T11:45:00Z">
        <w:r>
          <w:rPr>
            <w:sz w:val="20"/>
          </w:rPr>
          <w:t xml:space="preserve">ing </w:t>
        </w:r>
      </w:ins>
      <w:ins w:id="98" w:author="Russell Waddell" w:date="2019-07-17T11:46:00Z">
        <w:r>
          <w:rPr>
            <w:sz w:val="20"/>
          </w:rPr>
          <w:t>community interest and input; articulating needs of the standard development organization.</w:t>
        </w:r>
      </w:ins>
    </w:p>
    <w:p w14:paraId="68E9087E" w14:textId="77777777" w:rsidR="0093523C" w:rsidDel="005C5085" w:rsidRDefault="0093523C" w:rsidP="00D741C6">
      <w:pPr>
        <w:rPr>
          <w:del w:id="99" w:author="Russell Waddell" w:date="2019-07-17T11:46:00Z"/>
          <w:sz w:val="20"/>
        </w:rPr>
      </w:pPr>
    </w:p>
    <w:bookmarkEnd w:id="74"/>
    <w:p w14:paraId="4EF7BA77" w14:textId="77777777" w:rsidR="003961C6" w:rsidDel="005C5085" w:rsidRDefault="003961C6">
      <w:pPr>
        <w:pStyle w:val="BodyText"/>
        <w:tabs>
          <w:tab w:val="left" w:pos="540"/>
        </w:tabs>
        <w:rPr>
          <w:del w:id="100" w:author="Russell Waddell" w:date="2019-07-17T11:46:00Z"/>
          <w:sz w:val="20"/>
        </w:rPr>
      </w:pPr>
    </w:p>
    <w:p w14:paraId="10B94844" w14:textId="77777777" w:rsidR="00FB1F68" w:rsidRDefault="00FB1F68" w:rsidP="00277D27">
      <w:pPr>
        <w:pStyle w:val="Heading3"/>
        <w:spacing w:after="60"/>
        <w:rPr>
          <w:sz w:val="20"/>
        </w:rPr>
      </w:pPr>
      <w:bookmarkStart w:id="101" w:name="_Toc513444845"/>
      <w:r>
        <w:rPr>
          <w:sz w:val="20"/>
        </w:rPr>
        <w:t>2.1.</w:t>
      </w:r>
      <w:r w:rsidR="005C5085">
        <w:rPr>
          <w:sz w:val="20"/>
        </w:rPr>
        <w:t>4</w:t>
      </w:r>
      <w:r>
        <w:rPr>
          <w:sz w:val="20"/>
        </w:rPr>
        <w:tab/>
        <w:t>Secretariat</w:t>
      </w:r>
      <w:bookmarkEnd w:id="101"/>
    </w:p>
    <w:p w14:paraId="2F1614CC" w14:textId="77777777" w:rsidR="00896DE8" w:rsidRDefault="00896DE8" w:rsidP="00277D27">
      <w:pPr>
        <w:rPr>
          <w:sz w:val="20"/>
        </w:rPr>
      </w:pPr>
      <w:r>
        <w:rPr>
          <w:sz w:val="20"/>
        </w:rPr>
        <w:t xml:space="preserve">The Secretariat for the </w:t>
      </w:r>
      <w:r w:rsidR="00B93FB1">
        <w:rPr>
          <w:sz w:val="20"/>
        </w:rPr>
        <w:t>MTCI-SC</w:t>
      </w:r>
      <w:r>
        <w:rPr>
          <w:sz w:val="20"/>
        </w:rPr>
        <w:t xml:space="preserve"> activities is the MTConnect Institute.  </w:t>
      </w:r>
      <w:del w:id="102" w:author="Russell Waddell" w:date="2019-07-17T11:50:00Z">
        <w:r w:rsidDel="005C5085">
          <w:rPr>
            <w:sz w:val="20"/>
          </w:rPr>
          <w:delText xml:space="preserve">The MTConnect Institute will designate a representative as a member to the overall </w:delText>
        </w:r>
        <w:r w:rsidR="00B93FB1" w:rsidDel="005C5085">
          <w:rPr>
            <w:sz w:val="20"/>
          </w:rPr>
          <w:delText>MTCI-SC</w:delText>
        </w:r>
        <w:r w:rsidDel="005C5085">
          <w:rPr>
            <w:sz w:val="20"/>
          </w:rPr>
          <w:delText xml:space="preserve"> and to each MTC</w:delText>
        </w:r>
        <w:r w:rsidR="002805A2" w:rsidDel="005C5085">
          <w:rPr>
            <w:sz w:val="20"/>
          </w:rPr>
          <w:delText>I-SC</w:delText>
        </w:r>
        <w:r w:rsidR="00BA6A2D" w:rsidDel="005C5085">
          <w:rPr>
            <w:sz w:val="20"/>
          </w:rPr>
          <w:delText xml:space="preserve"> </w:delText>
        </w:r>
        <w:r w:rsidDel="005C5085">
          <w:rPr>
            <w:sz w:val="20"/>
          </w:rPr>
          <w:delText>Working Group.  This can be the same individual, or different staff members.  The MTConnect Institute may also assign an administrative assistant accountable for the administrative responsibilities and duties thereto.</w:delText>
        </w:r>
      </w:del>
    </w:p>
    <w:p w14:paraId="7D28A382" w14:textId="77777777" w:rsidR="00896DE8" w:rsidRPr="00D82EF2" w:rsidRDefault="00896DE8" w:rsidP="00896DE8">
      <w:pPr>
        <w:rPr>
          <w:sz w:val="22"/>
        </w:rPr>
      </w:pPr>
    </w:p>
    <w:p w14:paraId="1B15A46B" w14:textId="77777777" w:rsidR="00FB1F68" w:rsidRDefault="00896DE8" w:rsidP="00896DE8">
      <w:pPr>
        <w:pStyle w:val="BodyText"/>
        <w:tabs>
          <w:tab w:val="left" w:pos="540"/>
        </w:tabs>
        <w:rPr>
          <w:sz w:val="20"/>
        </w:rPr>
      </w:pPr>
      <w:r w:rsidRPr="00D82EF2">
        <w:rPr>
          <w:sz w:val="20"/>
        </w:rPr>
        <w:t xml:space="preserve">The term “Secretariat” as used throughout these procedures means </w:t>
      </w:r>
      <w:r w:rsidR="002805A2">
        <w:rPr>
          <w:sz w:val="20"/>
        </w:rPr>
        <w:t>any</w:t>
      </w:r>
      <w:r w:rsidR="002805A2" w:rsidRPr="00D82EF2">
        <w:rPr>
          <w:sz w:val="20"/>
        </w:rPr>
        <w:t xml:space="preserve"> </w:t>
      </w:r>
      <w:r w:rsidRPr="00D82EF2">
        <w:rPr>
          <w:sz w:val="20"/>
        </w:rPr>
        <w:t>combination of MTConnect Institute staff members</w:t>
      </w:r>
      <w:ins w:id="103" w:author="Russell Waddell" w:date="2019-07-17T11:50:00Z">
        <w:r w:rsidR="005C5085">
          <w:rPr>
            <w:sz w:val="20"/>
          </w:rPr>
          <w:t>, consultants, or designee(s</w:t>
        </w:r>
      </w:ins>
      <w:ins w:id="104" w:author="Russell Waddell" w:date="2019-07-17T11:51:00Z">
        <w:r w:rsidR="005C5085">
          <w:rPr>
            <w:sz w:val="20"/>
          </w:rPr>
          <w:t>)</w:t>
        </w:r>
      </w:ins>
      <w:r w:rsidRPr="00D82EF2">
        <w:rPr>
          <w:sz w:val="20"/>
        </w:rPr>
        <w:t xml:space="preserve"> who are designated with these responsibilities either in whole or in part.</w:t>
      </w:r>
    </w:p>
    <w:p w14:paraId="28516FD2" w14:textId="77777777" w:rsidR="00E24631" w:rsidRPr="00D82EF2" w:rsidRDefault="00E24631" w:rsidP="00896DE8">
      <w:pPr>
        <w:pStyle w:val="BodyText"/>
        <w:tabs>
          <w:tab w:val="left" w:pos="540"/>
        </w:tabs>
        <w:rPr>
          <w:sz w:val="20"/>
        </w:rPr>
      </w:pPr>
    </w:p>
    <w:p w14:paraId="573B81B0" w14:textId="77777777" w:rsidR="003961C6" w:rsidRDefault="003961C6" w:rsidP="00277D27">
      <w:pPr>
        <w:pStyle w:val="Heading2"/>
        <w:tabs>
          <w:tab w:val="clear" w:pos="576"/>
          <w:tab w:val="left" w:pos="540"/>
        </w:tabs>
        <w:spacing w:after="60"/>
      </w:pPr>
      <w:bookmarkStart w:id="105" w:name="_Toc96761014"/>
      <w:bookmarkStart w:id="106" w:name="_Toc96761277"/>
      <w:bookmarkStart w:id="107" w:name="_Toc96761765"/>
      <w:bookmarkStart w:id="108" w:name="_Toc285785827"/>
      <w:bookmarkStart w:id="109" w:name="_Toc513444846"/>
      <w:bookmarkStart w:id="110" w:name="_Toc461421814"/>
      <w:r>
        <w:t>2.2</w:t>
      </w:r>
      <w:r>
        <w:tab/>
        <w:t>Responsibilities</w:t>
      </w:r>
      <w:bookmarkEnd w:id="105"/>
      <w:bookmarkEnd w:id="106"/>
      <w:bookmarkEnd w:id="107"/>
      <w:bookmarkEnd w:id="108"/>
      <w:bookmarkEnd w:id="109"/>
    </w:p>
    <w:p w14:paraId="20EB11D5" w14:textId="77777777" w:rsidR="003961C6" w:rsidRDefault="003961C6" w:rsidP="00277D27">
      <w:pPr>
        <w:pStyle w:val="Heading3"/>
        <w:spacing w:before="0" w:after="60"/>
        <w:rPr>
          <w:sz w:val="20"/>
        </w:rPr>
      </w:pPr>
      <w:bookmarkStart w:id="111" w:name="_Toc96761015"/>
      <w:bookmarkStart w:id="112" w:name="_Toc96761278"/>
      <w:bookmarkStart w:id="113" w:name="_Toc96761766"/>
      <w:bookmarkStart w:id="114" w:name="_Toc285785828"/>
      <w:bookmarkStart w:id="115" w:name="_Toc513444847"/>
      <w:r>
        <w:rPr>
          <w:sz w:val="20"/>
        </w:rPr>
        <w:t>2.2.1</w:t>
      </w:r>
      <w:r>
        <w:rPr>
          <w:sz w:val="20"/>
        </w:rPr>
        <w:tab/>
        <w:t>Standards Committee</w:t>
      </w:r>
      <w:bookmarkEnd w:id="111"/>
      <w:bookmarkEnd w:id="112"/>
      <w:bookmarkEnd w:id="113"/>
      <w:bookmarkEnd w:id="114"/>
      <w:bookmarkEnd w:id="115"/>
    </w:p>
    <w:p w14:paraId="7517EA7F" w14:textId="77777777" w:rsidR="007F0287" w:rsidRPr="00556326" w:rsidRDefault="007F0287" w:rsidP="00E24631">
      <w:pPr>
        <w:spacing w:after="60"/>
        <w:rPr>
          <w:b/>
          <w:sz w:val="20"/>
        </w:rPr>
      </w:pPr>
      <w:r w:rsidRPr="00556326">
        <w:rPr>
          <w:b/>
          <w:sz w:val="20"/>
        </w:rPr>
        <w:t>2.2.1.1</w:t>
      </w:r>
      <w:r w:rsidRPr="00556326">
        <w:rPr>
          <w:b/>
          <w:sz w:val="20"/>
        </w:rPr>
        <w:tab/>
        <w:t>SC Members</w:t>
      </w:r>
    </w:p>
    <w:p w14:paraId="318C0D56" w14:textId="77777777" w:rsidR="003961C6" w:rsidRDefault="003961C6">
      <w:pPr>
        <w:rPr>
          <w:sz w:val="20"/>
        </w:rPr>
      </w:pPr>
      <w:r>
        <w:rPr>
          <w:sz w:val="20"/>
        </w:rPr>
        <w:t xml:space="preserve">The </w:t>
      </w:r>
      <w:r w:rsidR="00B93FB1">
        <w:rPr>
          <w:sz w:val="20"/>
        </w:rPr>
        <w:t>MTCI-SC</w:t>
      </w:r>
      <w:r>
        <w:rPr>
          <w:sz w:val="20"/>
        </w:rPr>
        <w:t xml:space="preserve"> members will be responsible for:</w:t>
      </w:r>
    </w:p>
    <w:p w14:paraId="64E8782D" w14:textId="77777777" w:rsidR="003961C6" w:rsidRDefault="0028190D" w:rsidP="003961C6">
      <w:pPr>
        <w:numPr>
          <w:ilvl w:val="0"/>
          <w:numId w:val="7"/>
        </w:numPr>
        <w:tabs>
          <w:tab w:val="clear" w:pos="360"/>
        </w:tabs>
        <w:ind w:left="540"/>
        <w:rPr>
          <w:sz w:val="20"/>
        </w:rPr>
      </w:pPr>
      <w:del w:id="116" w:author="Russell Waddell" w:date="2019-07-17T11:51:00Z">
        <w:r w:rsidDel="00FC65E1">
          <w:rPr>
            <w:sz w:val="20"/>
          </w:rPr>
          <w:delText xml:space="preserve">Handling </w:delText>
        </w:r>
        <w:r w:rsidR="003961C6" w:rsidDel="00FC65E1">
          <w:rPr>
            <w:sz w:val="20"/>
          </w:rPr>
          <w:delText>the development of</w:delText>
        </w:r>
      </w:del>
      <w:ins w:id="117" w:author="Russell Waddell" w:date="2019-07-17T11:51:00Z">
        <w:r w:rsidR="00FC65E1">
          <w:rPr>
            <w:sz w:val="20"/>
          </w:rPr>
          <w:t>Developing</w:t>
        </w:r>
      </w:ins>
      <w:r w:rsidR="003961C6">
        <w:rPr>
          <w:sz w:val="20"/>
        </w:rPr>
        <w:t xml:space="preserve"> proposed </w:t>
      </w:r>
      <w:r w:rsidR="00D41EBF">
        <w:rPr>
          <w:sz w:val="20"/>
        </w:rPr>
        <w:t xml:space="preserve">MTConnect </w:t>
      </w:r>
      <w:r w:rsidR="00F60F08">
        <w:rPr>
          <w:sz w:val="20"/>
        </w:rPr>
        <w:t xml:space="preserve">Institute </w:t>
      </w:r>
      <w:r w:rsidR="003961C6">
        <w:rPr>
          <w:sz w:val="20"/>
        </w:rPr>
        <w:t>standards and technical reports within its scope</w:t>
      </w:r>
      <w:r w:rsidR="00D13F3D">
        <w:rPr>
          <w:sz w:val="20"/>
        </w:rPr>
        <w:t>; t</w:t>
      </w:r>
      <w:r w:rsidR="003961C6">
        <w:rPr>
          <w:sz w:val="20"/>
        </w:rPr>
        <w:t>his includes the revision, reaffirmation or withdrawal of American National Standards;</w:t>
      </w:r>
    </w:p>
    <w:p w14:paraId="455751AE" w14:textId="77777777" w:rsidR="003961C6" w:rsidRDefault="00740E95" w:rsidP="003961C6">
      <w:pPr>
        <w:numPr>
          <w:ilvl w:val="0"/>
          <w:numId w:val="7"/>
        </w:numPr>
        <w:tabs>
          <w:tab w:val="clear" w:pos="360"/>
        </w:tabs>
        <w:ind w:left="540"/>
        <w:rPr>
          <w:sz w:val="20"/>
        </w:rPr>
      </w:pPr>
      <w:r>
        <w:rPr>
          <w:sz w:val="20"/>
        </w:rPr>
        <w:t>A</w:t>
      </w:r>
      <w:r w:rsidR="003961C6">
        <w:rPr>
          <w:sz w:val="20"/>
        </w:rPr>
        <w:t xml:space="preserve">pproval of proposed </w:t>
      </w:r>
      <w:r w:rsidR="00D41EBF">
        <w:rPr>
          <w:sz w:val="20"/>
        </w:rPr>
        <w:t xml:space="preserve">MTConnect </w:t>
      </w:r>
      <w:r w:rsidR="00F60F08">
        <w:rPr>
          <w:sz w:val="20"/>
        </w:rPr>
        <w:t xml:space="preserve">Institute </w:t>
      </w:r>
      <w:r w:rsidR="003961C6">
        <w:rPr>
          <w:sz w:val="20"/>
        </w:rPr>
        <w:t xml:space="preserve">standards </w:t>
      </w:r>
      <w:r w:rsidR="00A4687F">
        <w:rPr>
          <w:sz w:val="20"/>
        </w:rPr>
        <w:t>Working Group</w:t>
      </w:r>
      <w:r w:rsidR="0028190D">
        <w:rPr>
          <w:sz w:val="20"/>
        </w:rPr>
        <w:t>s</w:t>
      </w:r>
      <w:r w:rsidR="003961C6">
        <w:rPr>
          <w:sz w:val="20"/>
        </w:rPr>
        <w:t>;</w:t>
      </w:r>
    </w:p>
    <w:p w14:paraId="41E5594D" w14:textId="77777777" w:rsidR="003961C6" w:rsidRDefault="003961C6" w:rsidP="003961C6">
      <w:pPr>
        <w:numPr>
          <w:ilvl w:val="0"/>
          <w:numId w:val="7"/>
        </w:numPr>
        <w:tabs>
          <w:tab w:val="clear" w:pos="360"/>
        </w:tabs>
        <w:ind w:left="540"/>
        <w:rPr>
          <w:sz w:val="20"/>
        </w:rPr>
      </w:pPr>
      <w:r>
        <w:rPr>
          <w:sz w:val="20"/>
        </w:rPr>
        <w:t xml:space="preserve">Maintaining the </w:t>
      </w:r>
      <w:r w:rsidR="00D41EBF">
        <w:rPr>
          <w:sz w:val="20"/>
        </w:rPr>
        <w:t xml:space="preserve">MTConnect </w:t>
      </w:r>
      <w:r w:rsidR="00F60F08">
        <w:rPr>
          <w:sz w:val="20"/>
        </w:rPr>
        <w:t xml:space="preserve">Institute </w:t>
      </w:r>
      <w:r>
        <w:rPr>
          <w:sz w:val="20"/>
        </w:rPr>
        <w:t xml:space="preserve">standards and technical reports in accordance with §4.7 of the ANSI </w:t>
      </w:r>
      <w:r w:rsidRPr="00E33289">
        <w:rPr>
          <w:i/>
          <w:sz w:val="20"/>
        </w:rPr>
        <w:t>Essential Requirements</w:t>
      </w:r>
      <w:r>
        <w:rPr>
          <w:sz w:val="20"/>
        </w:rPr>
        <w:t>;</w:t>
      </w:r>
    </w:p>
    <w:p w14:paraId="169FB7B1" w14:textId="77777777" w:rsidR="003961C6" w:rsidRDefault="003961C6" w:rsidP="003961C6">
      <w:pPr>
        <w:numPr>
          <w:ilvl w:val="0"/>
          <w:numId w:val="7"/>
        </w:numPr>
        <w:tabs>
          <w:tab w:val="clear" w:pos="360"/>
        </w:tabs>
        <w:ind w:left="540"/>
        <w:rPr>
          <w:sz w:val="20"/>
        </w:rPr>
      </w:pPr>
      <w:r>
        <w:rPr>
          <w:sz w:val="20"/>
        </w:rPr>
        <w:t xml:space="preserve">Adopting </w:t>
      </w:r>
      <w:r w:rsidR="0028190D">
        <w:rPr>
          <w:sz w:val="20"/>
        </w:rPr>
        <w:t>MTConnect Institute</w:t>
      </w:r>
      <w:r>
        <w:rPr>
          <w:sz w:val="20"/>
        </w:rPr>
        <w:t xml:space="preserve"> procedures and revisions thereof;</w:t>
      </w:r>
    </w:p>
    <w:p w14:paraId="0856B72E" w14:textId="77777777" w:rsidR="003961C6" w:rsidRDefault="003961C6" w:rsidP="003961C6">
      <w:pPr>
        <w:numPr>
          <w:ilvl w:val="0"/>
          <w:numId w:val="7"/>
        </w:numPr>
        <w:tabs>
          <w:tab w:val="clear" w:pos="360"/>
        </w:tabs>
        <w:ind w:left="540"/>
        <w:rPr>
          <w:sz w:val="20"/>
        </w:rPr>
      </w:pPr>
      <w:r>
        <w:rPr>
          <w:sz w:val="20"/>
        </w:rPr>
        <w:t xml:space="preserve">Other matters requiring </w:t>
      </w:r>
      <w:r w:rsidR="00B93FB1">
        <w:rPr>
          <w:sz w:val="20"/>
        </w:rPr>
        <w:t>MTCI-SC</w:t>
      </w:r>
      <w:r>
        <w:rPr>
          <w:sz w:val="20"/>
        </w:rPr>
        <w:t xml:space="preserve"> action as provided in these procedures; and</w:t>
      </w:r>
    </w:p>
    <w:p w14:paraId="01BE03D5" w14:textId="77777777" w:rsidR="003961C6" w:rsidRDefault="003961C6" w:rsidP="003961C6">
      <w:pPr>
        <w:numPr>
          <w:ilvl w:val="0"/>
          <w:numId w:val="7"/>
        </w:numPr>
        <w:tabs>
          <w:tab w:val="clear" w:pos="360"/>
        </w:tabs>
        <w:ind w:left="540"/>
        <w:rPr>
          <w:sz w:val="20"/>
        </w:rPr>
      </w:pPr>
      <w:r>
        <w:rPr>
          <w:sz w:val="20"/>
        </w:rPr>
        <w:t>Strictly observing rules regarding antitrust</w:t>
      </w:r>
      <w:r w:rsidR="00740E95">
        <w:rPr>
          <w:sz w:val="20"/>
        </w:rPr>
        <w:t xml:space="preserve"> </w:t>
      </w:r>
      <w:del w:id="118" w:author="Russell Waddell" w:date="2019-07-17T11:54:00Z">
        <w:r w:rsidR="00740E95" w:rsidDel="00FC65E1">
          <w:rPr>
            <w:sz w:val="20"/>
          </w:rPr>
          <w:delText xml:space="preserve">and IT </w:delText>
        </w:r>
      </w:del>
      <w:r w:rsidR="00740E95">
        <w:rPr>
          <w:sz w:val="20"/>
        </w:rPr>
        <w:t>policy</w:t>
      </w:r>
      <w:r>
        <w:rPr>
          <w:sz w:val="20"/>
        </w:rPr>
        <w:t>.</w:t>
      </w:r>
    </w:p>
    <w:p w14:paraId="71A5A49E" w14:textId="77777777" w:rsidR="003961C6" w:rsidRDefault="003961C6">
      <w:pPr>
        <w:pStyle w:val="Footer"/>
        <w:tabs>
          <w:tab w:val="clear" w:pos="4320"/>
          <w:tab w:val="clear" w:pos="8640"/>
        </w:tabs>
      </w:pPr>
    </w:p>
    <w:p w14:paraId="7AA941F9" w14:textId="77777777" w:rsidR="003961C6" w:rsidRPr="003F5D82" w:rsidRDefault="003961C6" w:rsidP="003F5D82">
      <w:pPr>
        <w:rPr>
          <w:b/>
          <w:sz w:val="20"/>
        </w:rPr>
      </w:pPr>
      <w:bookmarkStart w:id="119" w:name="_Toc96761016"/>
      <w:bookmarkStart w:id="120" w:name="_Toc96761279"/>
      <w:bookmarkStart w:id="121" w:name="_Toc96761767"/>
      <w:bookmarkStart w:id="122" w:name="_Toc285785829"/>
      <w:r w:rsidRPr="003F5D82">
        <w:rPr>
          <w:b/>
          <w:sz w:val="20"/>
        </w:rPr>
        <w:t>2.2.</w:t>
      </w:r>
      <w:r w:rsidR="007F0287" w:rsidRPr="003F5D82">
        <w:rPr>
          <w:b/>
          <w:sz w:val="20"/>
        </w:rPr>
        <w:t>1.</w:t>
      </w:r>
      <w:r w:rsidRPr="003F5D82">
        <w:rPr>
          <w:b/>
          <w:sz w:val="20"/>
        </w:rPr>
        <w:t>2</w:t>
      </w:r>
      <w:r w:rsidR="009319DA" w:rsidRPr="003F5D82">
        <w:rPr>
          <w:b/>
          <w:sz w:val="20"/>
        </w:rPr>
        <w:tab/>
      </w:r>
      <w:del w:id="123" w:author="Russell Waddell" w:date="2019-07-17T11:54:00Z">
        <w:r w:rsidR="007F0287" w:rsidRPr="003F5D82" w:rsidDel="00FC65E1">
          <w:rPr>
            <w:b/>
            <w:sz w:val="20"/>
          </w:rPr>
          <w:delText xml:space="preserve">SC </w:delText>
        </w:r>
      </w:del>
      <w:r w:rsidRPr="003F5D82">
        <w:rPr>
          <w:b/>
          <w:sz w:val="20"/>
        </w:rPr>
        <w:t>Officers</w:t>
      </w:r>
      <w:bookmarkEnd w:id="119"/>
      <w:bookmarkEnd w:id="120"/>
      <w:bookmarkEnd w:id="121"/>
      <w:bookmarkEnd w:id="122"/>
    </w:p>
    <w:p w14:paraId="4A54F90C" w14:textId="77777777" w:rsidR="003961C6" w:rsidRDefault="003961C6">
      <w:pPr>
        <w:rPr>
          <w:sz w:val="20"/>
        </w:rPr>
      </w:pPr>
      <w:r>
        <w:rPr>
          <w:sz w:val="20"/>
        </w:rPr>
        <w:t xml:space="preserve">The </w:t>
      </w:r>
      <w:r w:rsidRPr="009C7B52">
        <w:rPr>
          <w:sz w:val="20"/>
        </w:rPr>
        <w:t>Chairperson</w:t>
      </w:r>
      <w:r>
        <w:rPr>
          <w:sz w:val="20"/>
        </w:rPr>
        <w:t xml:space="preserve"> (or the Vice-</w:t>
      </w:r>
      <w:r w:rsidRPr="009C7B52">
        <w:rPr>
          <w:sz w:val="20"/>
        </w:rPr>
        <w:t>Chairperson</w:t>
      </w:r>
      <w:r>
        <w:rPr>
          <w:sz w:val="20"/>
        </w:rPr>
        <w:t xml:space="preserve"> in his/her absence) is responsible for:</w:t>
      </w:r>
    </w:p>
    <w:p w14:paraId="38E32A7C" w14:textId="77777777" w:rsidR="00FC65E1" w:rsidRDefault="003961C6" w:rsidP="003961C6">
      <w:pPr>
        <w:pStyle w:val="BodyText3"/>
        <w:numPr>
          <w:ilvl w:val="0"/>
          <w:numId w:val="18"/>
        </w:numPr>
        <w:tabs>
          <w:tab w:val="clear" w:pos="360"/>
          <w:tab w:val="num" w:pos="540"/>
        </w:tabs>
        <w:ind w:left="540"/>
        <w:rPr>
          <w:ins w:id="124" w:author="Russell Waddell" w:date="2019-07-17T11:56:00Z"/>
        </w:rPr>
      </w:pPr>
      <w:r>
        <w:t xml:space="preserve">Providing direction and leadership needed to make the work of the </w:t>
      </w:r>
      <w:r w:rsidR="00B93FB1">
        <w:t>MTCI-SC</w:t>
      </w:r>
      <w:r>
        <w:t xml:space="preserve"> and its </w:t>
      </w:r>
      <w:r w:rsidR="00A4687F">
        <w:t>Working Group</w:t>
      </w:r>
      <w:r w:rsidR="000B6B83">
        <w:t xml:space="preserve">s </w:t>
      </w:r>
      <w:r>
        <w:t>successful;</w:t>
      </w:r>
    </w:p>
    <w:p w14:paraId="7DE1AAD0" w14:textId="77777777" w:rsidR="003961C6" w:rsidRDefault="00FC65E1" w:rsidP="003961C6">
      <w:pPr>
        <w:pStyle w:val="BodyText3"/>
        <w:numPr>
          <w:ilvl w:val="0"/>
          <w:numId w:val="18"/>
        </w:numPr>
        <w:tabs>
          <w:tab w:val="clear" w:pos="360"/>
          <w:tab w:val="num" w:pos="540"/>
        </w:tabs>
        <w:ind w:left="540"/>
      </w:pPr>
      <w:ins w:id="125" w:author="Russell Waddell" w:date="2019-07-17T11:56:00Z">
        <w:r>
          <w:t xml:space="preserve">With the Secretariat, </w:t>
        </w:r>
      </w:ins>
      <w:ins w:id="126" w:author="Russell Waddell" w:date="2019-07-17T11:57:00Z">
        <w:r>
          <w:t>preparation / distribution of meeting agendas;</w:t>
        </w:r>
      </w:ins>
      <w:r w:rsidR="003961C6">
        <w:t xml:space="preserve"> and</w:t>
      </w:r>
      <w:ins w:id="127" w:author="Russell Waddell" w:date="2019-07-17T11:57:00Z">
        <w:r>
          <w:t>,</w:t>
        </w:r>
      </w:ins>
    </w:p>
    <w:p w14:paraId="5562F09C" w14:textId="77777777" w:rsidR="003961C6" w:rsidRDefault="003961C6" w:rsidP="003961C6">
      <w:pPr>
        <w:numPr>
          <w:ilvl w:val="0"/>
          <w:numId w:val="18"/>
        </w:numPr>
        <w:tabs>
          <w:tab w:val="clear" w:pos="360"/>
          <w:tab w:val="num" w:pos="540"/>
        </w:tabs>
        <w:ind w:left="540"/>
        <w:rPr>
          <w:sz w:val="20"/>
        </w:rPr>
      </w:pPr>
      <w:r>
        <w:rPr>
          <w:sz w:val="20"/>
        </w:rPr>
        <w:t xml:space="preserve">Chairing all </w:t>
      </w:r>
      <w:r w:rsidR="00B93FB1">
        <w:rPr>
          <w:sz w:val="20"/>
        </w:rPr>
        <w:t>MTCI-SC</w:t>
      </w:r>
      <w:r>
        <w:rPr>
          <w:sz w:val="20"/>
        </w:rPr>
        <w:t xml:space="preserve"> meetings.</w:t>
      </w:r>
    </w:p>
    <w:p w14:paraId="4FB58509" w14:textId="77777777" w:rsidR="003961C6" w:rsidRDefault="003961C6"/>
    <w:p w14:paraId="01BD877C" w14:textId="77777777" w:rsidR="001C7211" w:rsidRDefault="00B366A6" w:rsidP="00277D27">
      <w:pPr>
        <w:pStyle w:val="Heading3"/>
        <w:spacing w:after="60"/>
        <w:ind w:left="0" w:firstLine="0"/>
        <w:rPr>
          <w:sz w:val="20"/>
        </w:rPr>
      </w:pPr>
      <w:bookmarkStart w:id="128" w:name="_Toc513444848"/>
      <w:r>
        <w:rPr>
          <w:sz w:val="20"/>
        </w:rPr>
        <w:t>2.2.2</w:t>
      </w:r>
      <w:r>
        <w:rPr>
          <w:sz w:val="20"/>
        </w:rPr>
        <w:tab/>
      </w:r>
      <w:r w:rsidR="00A4687F">
        <w:rPr>
          <w:sz w:val="20"/>
        </w:rPr>
        <w:t>Working Group</w:t>
      </w:r>
      <w:r w:rsidR="001C7211">
        <w:rPr>
          <w:sz w:val="20"/>
        </w:rPr>
        <w:t>s</w:t>
      </w:r>
      <w:bookmarkEnd w:id="128"/>
    </w:p>
    <w:p w14:paraId="5F035206" w14:textId="77777777" w:rsidR="00DF2656" w:rsidRDefault="00E62BBB" w:rsidP="00556326">
      <w:pPr>
        <w:numPr>
          <w:ilvl w:val="3"/>
          <w:numId w:val="17"/>
        </w:numPr>
        <w:tabs>
          <w:tab w:val="clear" w:pos="2520"/>
        </w:tabs>
        <w:ind w:left="450" w:hanging="450"/>
        <w:rPr>
          <w:sz w:val="20"/>
        </w:rPr>
      </w:pPr>
      <w:r w:rsidRPr="00556326">
        <w:rPr>
          <w:sz w:val="20"/>
        </w:rPr>
        <w:t>Provide issues, concepts, draft language and documentation to develop a draft American National Standard</w:t>
      </w:r>
      <w:r w:rsidR="00165FD0">
        <w:rPr>
          <w:sz w:val="20"/>
        </w:rPr>
        <w:t xml:space="preserve"> or Technical Report</w:t>
      </w:r>
      <w:r w:rsidRPr="00556326">
        <w:rPr>
          <w:sz w:val="20"/>
        </w:rPr>
        <w:t>;</w:t>
      </w:r>
    </w:p>
    <w:p w14:paraId="1D6E8FF1" w14:textId="77777777" w:rsidR="00E62BBB" w:rsidRPr="00740E95" w:rsidRDefault="00E62BBB" w:rsidP="00556326">
      <w:pPr>
        <w:numPr>
          <w:ilvl w:val="3"/>
          <w:numId w:val="17"/>
        </w:numPr>
        <w:tabs>
          <w:tab w:val="clear" w:pos="2520"/>
        </w:tabs>
        <w:ind w:left="450" w:hanging="450"/>
        <w:rPr>
          <w:sz w:val="20"/>
        </w:rPr>
      </w:pPr>
      <w:r w:rsidRPr="00057A76">
        <w:rPr>
          <w:sz w:val="20"/>
        </w:rPr>
        <w:t>Develop the definitive / technical content of an assigned standard or technical report</w:t>
      </w:r>
      <w:r w:rsidRPr="00D82EF2">
        <w:rPr>
          <w:sz w:val="20"/>
        </w:rPr>
        <w:t>.</w:t>
      </w:r>
    </w:p>
    <w:p w14:paraId="3594E047" w14:textId="77777777" w:rsidR="001C7211" w:rsidRDefault="001C7211" w:rsidP="00556326"/>
    <w:p w14:paraId="2B6CC176" w14:textId="77777777" w:rsidR="001C7211" w:rsidRDefault="001C7211" w:rsidP="00277D27">
      <w:pPr>
        <w:pStyle w:val="Heading3"/>
        <w:spacing w:after="60"/>
        <w:rPr>
          <w:sz w:val="20"/>
        </w:rPr>
      </w:pPr>
      <w:bookmarkStart w:id="129" w:name="_Toc513444849"/>
      <w:r>
        <w:rPr>
          <w:sz w:val="20"/>
        </w:rPr>
        <w:t>2.2.</w:t>
      </w:r>
      <w:r w:rsidR="00D741C6">
        <w:rPr>
          <w:sz w:val="20"/>
        </w:rPr>
        <w:t>3</w:t>
      </w:r>
      <w:r>
        <w:rPr>
          <w:sz w:val="20"/>
        </w:rPr>
        <w:tab/>
        <w:t>Secretariat</w:t>
      </w:r>
      <w:bookmarkEnd w:id="129"/>
    </w:p>
    <w:p w14:paraId="06469227" w14:textId="77777777" w:rsidR="009863AA" w:rsidRDefault="009863AA" w:rsidP="009863AA">
      <w:pPr>
        <w:numPr>
          <w:ilvl w:val="0"/>
          <w:numId w:val="6"/>
        </w:numPr>
        <w:tabs>
          <w:tab w:val="clear" w:pos="360"/>
        </w:tabs>
        <w:ind w:left="540"/>
        <w:rPr>
          <w:sz w:val="20"/>
        </w:rPr>
      </w:pPr>
      <w:r>
        <w:rPr>
          <w:sz w:val="20"/>
        </w:rPr>
        <w:t>Maintain ANSI-accreditation as a</w:t>
      </w:r>
      <w:r w:rsidR="00F60F08">
        <w:rPr>
          <w:sz w:val="20"/>
        </w:rPr>
        <w:t>n Accredited</w:t>
      </w:r>
      <w:r>
        <w:rPr>
          <w:sz w:val="20"/>
        </w:rPr>
        <w:t xml:space="preserve"> Standards Develop</w:t>
      </w:r>
      <w:r w:rsidR="00F60F08">
        <w:rPr>
          <w:sz w:val="20"/>
        </w:rPr>
        <w:t>er</w:t>
      </w:r>
      <w:r>
        <w:rPr>
          <w:sz w:val="20"/>
        </w:rPr>
        <w:t xml:space="preserve"> (</w:t>
      </w:r>
      <w:r w:rsidR="00F60F08">
        <w:rPr>
          <w:sz w:val="20"/>
        </w:rPr>
        <w:t>A</w:t>
      </w:r>
      <w:r>
        <w:rPr>
          <w:sz w:val="20"/>
        </w:rPr>
        <w:t xml:space="preserve">SD) in accordance with the relevant requirements contained in the ANSI </w:t>
      </w:r>
      <w:r w:rsidRPr="00226EC0">
        <w:rPr>
          <w:i/>
          <w:sz w:val="20"/>
        </w:rPr>
        <w:t>Essential Requirements</w:t>
      </w:r>
      <w:r>
        <w:rPr>
          <w:sz w:val="20"/>
        </w:rPr>
        <w:t>;</w:t>
      </w:r>
    </w:p>
    <w:p w14:paraId="5C61A42E" w14:textId="77777777" w:rsidR="009863AA" w:rsidRDefault="009863AA" w:rsidP="009863AA">
      <w:pPr>
        <w:numPr>
          <w:ilvl w:val="0"/>
          <w:numId w:val="6"/>
        </w:numPr>
        <w:tabs>
          <w:tab w:val="clear" w:pos="360"/>
        </w:tabs>
        <w:ind w:left="540"/>
        <w:rPr>
          <w:sz w:val="20"/>
        </w:rPr>
      </w:pPr>
      <w:r>
        <w:rPr>
          <w:sz w:val="20"/>
        </w:rPr>
        <w:t xml:space="preserve">Provide oversight for </w:t>
      </w:r>
      <w:r w:rsidR="00B93FB1">
        <w:rPr>
          <w:sz w:val="20"/>
        </w:rPr>
        <w:t>MTCI-SC</w:t>
      </w:r>
      <w:r>
        <w:rPr>
          <w:sz w:val="20"/>
        </w:rPr>
        <w:t xml:space="preserve"> compliance with these and ANSI procedures;</w:t>
      </w:r>
    </w:p>
    <w:p w14:paraId="28E45387" w14:textId="77777777" w:rsidR="009863AA" w:rsidRDefault="009863AA" w:rsidP="009863AA">
      <w:pPr>
        <w:numPr>
          <w:ilvl w:val="0"/>
          <w:numId w:val="6"/>
        </w:numPr>
        <w:tabs>
          <w:tab w:val="clear" w:pos="360"/>
        </w:tabs>
        <w:ind w:left="540"/>
        <w:rPr>
          <w:sz w:val="20"/>
        </w:rPr>
      </w:pPr>
      <w:r>
        <w:rPr>
          <w:sz w:val="20"/>
        </w:rPr>
        <w:t xml:space="preserve">Assure fair and equitable consideration of all viewpoints and review the </w:t>
      </w:r>
      <w:r w:rsidR="00B93FB1">
        <w:rPr>
          <w:sz w:val="20"/>
        </w:rPr>
        <w:t>MTCI-SC</w:t>
      </w:r>
      <w:r>
        <w:rPr>
          <w:sz w:val="20"/>
        </w:rPr>
        <w:t xml:space="preserve"> at least annually for imbalance or evidence of dominance;</w:t>
      </w:r>
    </w:p>
    <w:p w14:paraId="5A651B36" w14:textId="77777777" w:rsidR="009863AA" w:rsidRDefault="009863AA" w:rsidP="009863AA">
      <w:pPr>
        <w:numPr>
          <w:ilvl w:val="0"/>
          <w:numId w:val="6"/>
        </w:numPr>
        <w:tabs>
          <w:tab w:val="clear" w:pos="360"/>
        </w:tabs>
        <w:ind w:left="540"/>
        <w:rPr>
          <w:sz w:val="20"/>
        </w:rPr>
      </w:pPr>
      <w:r>
        <w:rPr>
          <w:sz w:val="20"/>
        </w:rPr>
        <w:t xml:space="preserve">Maintain a current and accurate roster of the </w:t>
      </w:r>
      <w:r w:rsidR="00B93FB1">
        <w:rPr>
          <w:sz w:val="20"/>
        </w:rPr>
        <w:t>MTCI-SC</w:t>
      </w:r>
      <w:r>
        <w:rPr>
          <w:sz w:val="20"/>
        </w:rPr>
        <w:t xml:space="preserve">, and a list of standards and technical reports for which the </w:t>
      </w:r>
      <w:r w:rsidR="00B93FB1">
        <w:rPr>
          <w:sz w:val="20"/>
        </w:rPr>
        <w:t>MTCI-SC</w:t>
      </w:r>
      <w:r>
        <w:rPr>
          <w:sz w:val="20"/>
        </w:rPr>
        <w:t xml:space="preserve"> is responsible;</w:t>
      </w:r>
    </w:p>
    <w:p w14:paraId="73D1D728" w14:textId="77777777" w:rsidR="009863AA" w:rsidRDefault="009863AA" w:rsidP="009863AA">
      <w:pPr>
        <w:numPr>
          <w:ilvl w:val="0"/>
          <w:numId w:val="6"/>
        </w:numPr>
        <w:tabs>
          <w:tab w:val="clear" w:pos="360"/>
        </w:tabs>
        <w:ind w:left="540"/>
        <w:rPr>
          <w:sz w:val="20"/>
        </w:rPr>
      </w:pPr>
      <w:del w:id="130" w:author="Russell Waddell" w:date="2019-07-17T11:56:00Z">
        <w:r w:rsidDel="00FC65E1">
          <w:rPr>
            <w:sz w:val="20"/>
          </w:rPr>
          <w:delText>Provide a technical representative and administrative assistant to perform oversight activities and the</w:delText>
        </w:r>
      </w:del>
      <w:ins w:id="131" w:author="Russell Waddell" w:date="2019-07-17T11:56:00Z">
        <w:r w:rsidR="00FC65E1">
          <w:rPr>
            <w:sz w:val="20"/>
          </w:rPr>
          <w:t>Perform</w:t>
        </w:r>
      </w:ins>
      <w:r>
        <w:rPr>
          <w:sz w:val="20"/>
        </w:rPr>
        <w:t xml:space="preserve"> administrative responsibilities and duties, including but not limited to: </w:t>
      </w:r>
    </w:p>
    <w:p w14:paraId="543812FD" w14:textId="77777777" w:rsidR="009863AA" w:rsidRDefault="009863AA" w:rsidP="00E24631">
      <w:pPr>
        <w:numPr>
          <w:ilvl w:val="0"/>
          <w:numId w:val="26"/>
        </w:numPr>
        <w:tabs>
          <w:tab w:val="clear" w:pos="864"/>
        </w:tabs>
        <w:ind w:left="1170" w:hanging="360"/>
        <w:rPr>
          <w:sz w:val="20"/>
        </w:rPr>
      </w:pPr>
      <w:r>
        <w:rPr>
          <w:sz w:val="20"/>
        </w:rPr>
        <w:t>meeting notices and arrangements;</w:t>
      </w:r>
    </w:p>
    <w:p w14:paraId="063D5EB0" w14:textId="77777777" w:rsidR="009863AA" w:rsidRDefault="009863AA" w:rsidP="00E24631">
      <w:pPr>
        <w:numPr>
          <w:ilvl w:val="0"/>
          <w:numId w:val="26"/>
        </w:numPr>
        <w:tabs>
          <w:tab w:val="clear" w:pos="864"/>
        </w:tabs>
        <w:ind w:left="1170" w:hanging="360"/>
        <w:rPr>
          <w:sz w:val="20"/>
        </w:rPr>
      </w:pPr>
      <w:r>
        <w:rPr>
          <w:sz w:val="20"/>
        </w:rPr>
        <w:t>processing of membership requests;</w:t>
      </w:r>
    </w:p>
    <w:p w14:paraId="7B663331" w14:textId="77777777" w:rsidR="009863AA" w:rsidRDefault="00FC65E1" w:rsidP="00E24631">
      <w:pPr>
        <w:numPr>
          <w:ilvl w:val="0"/>
          <w:numId w:val="26"/>
        </w:numPr>
        <w:tabs>
          <w:tab w:val="clear" w:pos="864"/>
        </w:tabs>
        <w:ind w:left="1170" w:hanging="360"/>
        <w:rPr>
          <w:sz w:val="20"/>
        </w:rPr>
      </w:pPr>
      <w:ins w:id="132" w:author="Russell Waddell" w:date="2019-07-17T11:57:00Z">
        <w:r>
          <w:rPr>
            <w:sz w:val="20"/>
          </w:rPr>
          <w:t xml:space="preserve">with the Chair, </w:t>
        </w:r>
      </w:ins>
      <w:r w:rsidR="009863AA">
        <w:rPr>
          <w:sz w:val="20"/>
        </w:rPr>
        <w:t>preparation / distribution of meeting agendas</w:t>
      </w:r>
      <w:r w:rsidR="00286FB0">
        <w:rPr>
          <w:sz w:val="20"/>
        </w:rPr>
        <w:t>;</w:t>
      </w:r>
    </w:p>
    <w:p w14:paraId="1AC6D3EB" w14:textId="77777777" w:rsidR="009863AA" w:rsidRDefault="009863AA" w:rsidP="00E24631">
      <w:pPr>
        <w:numPr>
          <w:ilvl w:val="0"/>
          <w:numId w:val="26"/>
        </w:numPr>
        <w:tabs>
          <w:tab w:val="clear" w:pos="864"/>
        </w:tabs>
        <w:ind w:left="1170" w:hanging="360"/>
        <w:rPr>
          <w:sz w:val="20"/>
        </w:rPr>
      </w:pPr>
      <w:r>
        <w:rPr>
          <w:sz w:val="20"/>
        </w:rPr>
        <w:t>meeting reports;</w:t>
      </w:r>
    </w:p>
    <w:p w14:paraId="58BC8E40" w14:textId="77777777" w:rsidR="009863AA" w:rsidRDefault="009863AA" w:rsidP="00E24631">
      <w:pPr>
        <w:numPr>
          <w:ilvl w:val="0"/>
          <w:numId w:val="26"/>
        </w:numPr>
        <w:tabs>
          <w:tab w:val="clear" w:pos="864"/>
        </w:tabs>
        <w:ind w:left="1170" w:hanging="360"/>
        <w:rPr>
          <w:sz w:val="20"/>
        </w:rPr>
      </w:pPr>
      <w:r>
        <w:rPr>
          <w:sz w:val="20"/>
        </w:rPr>
        <w:t>ballots;</w:t>
      </w:r>
    </w:p>
    <w:p w14:paraId="54AA09B6" w14:textId="77777777" w:rsidR="009863AA" w:rsidDel="00FC65E1" w:rsidRDefault="009863AA" w:rsidP="00E24631">
      <w:pPr>
        <w:numPr>
          <w:ilvl w:val="0"/>
          <w:numId w:val="26"/>
        </w:numPr>
        <w:tabs>
          <w:tab w:val="clear" w:pos="864"/>
        </w:tabs>
        <w:ind w:left="1170" w:hanging="360"/>
        <w:rPr>
          <w:del w:id="133" w:author="Russell Waddell" w:date="2019-07-17T11:57:00Z"/>
          <w:sz w:val="20"/>
        </w:rPr>
      </w:pPr>
      <w:del w:id="134" w:author="Russell Waddell" w:date="2019-07-17T11:57:00Z">
        <w:r w:rsidDel="00FC65E1">
          <w:rPr>
            <w:sz w:val="20"/>
          </w:rPr>
          <w:delText>draft standards;</w:delText>
        </w:r>
      </w:del>
    </w:p>
    <w:p w14:paraId="1A436A81" w14:textId="77777777" w:rsidR="009863AA" w:rsidRDefault="009863AA" w:rsidP="00E24631">
      <w:pPr>
        <w:numPr>
          <w:ilvl w:val="0"/>
          <w:numId w:val="26"/>
        </w:numPr>
        <w:tabs>
          <w:tab w:val="clear" w:pos="864"/>
        </w:tabs>
        <w:ind w:left="1170" w:hanging="360"/>
        <w:rPr>
          <w:sz w:val="20"/>
        </w:rPr>
      </w:pPr>
      <w:r>
        <w:rPr>
          <w:sz w:val="20"/>
        </w:rPr>
        <w:t>maintenance of adequate records</w:t>
      </w:r>
      <w:r w:rsidR="006A0B55">
        <w:rPr>
          <w:sz w:val="20"/>
        </w:rPr>
        <w:t>.</w:t>
      </w:r>
    </w:p>
    <w:p w14:paraId="2759931C" w14:textId="77777777" w:rsidR="009863AA" w:rsidRDefault="009863AA" w:rsidP="009863AA">
      <w:pPr>
        <w:numPr>
          <w:ilvl w:val="0"/>
          <w:numId w:val="6"/>
        </w:numPr>
        <w:tabs>
          <w:tab w:val="clear" w:pos="360"/>
        </w:tabs>
        <w:ind w:left="540"/>
        <w:rPr>
          <w:sz w:val="20"/>
        </w:rPr>
      </w:pPr>
      <w:r>
        <w:rPr>
          <w:sz w:val="20"/>
        </w:rPr>
        <w:t>Initiate new project(s) to develop or revise an American National Standard by submitting to ANSI, a PINS form for registration of same;</w:t>
      </w:r>
    </w:p>
    <w:p w14:paraId="326D4E26" w14:textId="77777777" w:rsidR="009863AA" w:rsidRDefault="009863AA" w:rsidP="009863AA">
      <w:pPr>
        <w:numPr>
          <w:ilvl w:val="0"/>
          <w:numId w:val="6"/>
        </w:numPr>
        <w:tabs>
          <w:tab w:val="clear" w:pos="360"/>
        </w:tabs>
        <w:ind w:left="540"/>
        <w:rPr>
          <w:sz w:val="20"/>
        </w:rPr>
      </w:pPr>
      <w:r>
        <w:rPr>
          <w:sz w:val="20"/>
        </w:rPr>
        <w:t xml:space="preserve">Conduct </w:t>
      </w:r>
      <w:r w:rsidR="00B93FB1">
        <w:rPr>
          <w:sz w:val="20"/>
        </w:rPr>
        <w:t>MTCI-SC</w:t>
      </w:r>
      <w:r>
        <w:rPr>
          <w:sz w:val="20"/>
        </w:rPr>
        <w:t xml:space="preserve"> formal review and voting of candidate draft standards, as well as coordinate with ANSI (BSR 8 form) for the public review and comment period (usually concurrent </w:t>
      </w:r>
      <w:r w:rsidR="00286FB0">
        <w:rPr>
          <w:sz w:val="20"/>
        </w:rPr>
        <w:t xml:space="preserve">or close to concurrent </w:t>
      </w:r>
      <w:r>
        <w:rPr>
          <w:sz w:val="20"/>
        </w:rPr>
        <w:t xml:space="preserve">with the </w:t>
      </w:r>
      <w:r w:rsidR="00B93FB1">
        <w:rPr>
          <w:sz w:val="20"/>
        </w:rPr>
        <w:t>MTCI-SC</w:t>
      </w:r>
      <w:r>
        <w:rPr>
          <w:sz w:val="20"/>
        </w:rPr>
        <w:t xml:space="preserve"> review);</w:t>
      </w:r>
    </w:p>
    <w:p w14:paraId="265BCB64" w14:textId="77777777" w:rsidR="009863AA" w:rsidRDefault="009863AA" w:rsidP="009863AA">
      <w:pPr>
        <w:numPr>
          <w:ilvl w:val="0"/>
          <w:numId w:val="6"/>
        </w:numPr>
        <w:tabs>
          <w:tab w:val="clear" w:pos="360"/>
        </w:tabs>
        <w:ind w:left="540"/>
        <w:rPr>
          <w:sz w:val="20"/>
        </w:rPr>
      </w:pPr>
      <w:r>
        <w:rPr>
          <w:sz w:val="20"/>
        </w:rPr>
        <w:t xml:space="preserve">Submit candidate standards approved by the </w:t>
      </w:r>
      <w:r w:rsidR="00B93FB1">
        <w:rPr>
          <w:sz w:val="20"/>
        </w:rPr>
        <w:t>MTCI-SC</w:t>
      </w:r>
      <w:r>
        <w:rPr>
          <w:sz w:val="20"/>
        </w:rPr>
        <w:t xml:space="preserve"> along with supporting documentation (ANSI BSR 9 form), for ANSI BSR review and approval as American National Standards;</w:t>
      </w:r>
    </w:p>
    <w:p w14:paraId="2A968F06" w14:textId="77777777" w:rsidR="009863AA" w:rsidRDefault="009863AA" w:rsidP="009863AA">
      <w:pPr>
        <w:pStyle w:val="BodyText21"/>
        <w:numPr>
          <w:ilvl w:val="0"/>
          <w:numId w:val="6"/>
        </w:numPr>
        <w:tabs>
          <w:tab w:val="clear" w:pos="360"/>
        </w:tabs>
        <w:ind w:left="540"/>
        <w:rPr>
          <w:sz w:val="20"/>
        </w:rPr>
      </w:pPr>
      <w:r>
        <w:rPr>
          <w:sz w:val="20"/>
        </w:rPr>
        <w:t xml:space="preserve">Recommend candidate technical reports for ANSI to register as an </w:t>
      </w:r>
      <w:r w:rsidR="00D247A1">
        <w:rPr>
          <w:sz w:val="20"/>
        </w:rPr>
        <w:t>MTConnect</w:t>
      </w:r>
      <w:r w:rsidR="00A55287">
        <w:rPr>
          <w:sz w:val="20"/>
        </w:rPr>
        <w:t xml:space="preserve"> Institute</w:t>
      </w:r>
      <w:r w:rsidR="00D247A1">
        <w:rPr>
          <w:sz w:val="20"/>
        </w:rPr>
        <w:t xml:space="preserve"> </w:t>
      </w:r>
      <w:r>
        <w:rPr>
          <w:sz w:val="20"/>
        </w:rPr>
        <w:t>Technical Report;</w:t>
      </w:r>
    </w:p>
    <w:p w14:paraId="6CF9AEE5" w14:textId="77777777" w:rsidR="009863AA" w:rsidRDefault="009863AA" w:rsidP="009863AA">
      <w:pPr>
        <w:numPr>
          <w:ilvl w:val="0"/>
          <w:numId w:val="6"/>
        </w:numPr>
        <w:tabs>
          <w:tab w:val="clear" w:pos="360"/>
        </w:tabs>
        <w:ind w:left="540"/>
        <w:rPr>
          <w:sz w:val="20"/>
        </w:rPr>
      </w:pPr>
      <w:r>
        <w:rPr>
          <w:sz w:val="20"/>
        </w:rPr>
        <w:lastRenderedPageBreak/>
        <w:t xml:space="preserve">Publish ANSI approved or registered MTConnect standards or technical reports, revisions and addenda (see §4.5 of the ANSI </w:t>
      </w:r>
      <w:r w:rsidRPr="00E33289">
        <w:rPr>
          <w:i/>
          <w:sz w:val="20"/>
        </w:rPr>
        <w:t>Essential Requirements</w:t>
      </w:r>
      <w:r>
        <w:rPr>
          <w:sz w:val="20"/>
        </w:rPr>
        <w:t>, as well as the ANSI Procedures for the Registration of ANSI Technical Reports);</w:t>
      </w:r>
    </w:p>
    <w:p w14:paraId="41B77F9A" w14:textId="77777777" w:rsidR="009863AA" w:rsidRDefault="009863AA" w:rsidP="009863AA">
      <w:pPr>
        <w:numPr>
          <w:ilvl w:val="0"/>
          <w:numId w:val="6"/>
        </w:numPr>
        <w:tabs>
          <w:tab w:val="clear" w:pos="360"/>
        </w:tabs>
        <w:ind w:left="540"/>
        <w:rPr>
          <w:sz w:val="20"/>
        </w:rPr>
      </w:pPr>
      <w:r>
        <w:rPr>
          <w:sz w:val="20"/>
        </w:rPr>
        <w:t xml:space="preserve">Coordinate and respond to requests for interpretations of the standard(s) or technical report(s) developed by the </w:t>
      </w:r>
      <w:r w:rsidR="00F60F08">
        <w:rPr>
          <w:sz w:val="20"/>
        </w:rPr>
        <w:t>MTConnect Institute</w:t>
      </w:r>
      <w:r w:rsidR="00E33289">
        <w:rPr>
          <w:sz w:val="20"/>
        </w:rPr>
        <w:t>, per 6.2 of these procedures</w:t>
      </w:r>
      <w:r>
        <w:rPr>
          <w:sz w:val="20"/>
        </w:rPr>
        <w:t>;</w:t>
      </w:r>
    </w:p>
    <w:p w14:paraId="37A70CE4" w14:textId="77777777" w:rsidR="009863AA" w:rsidRDefault="006A0B55" w:rsidP="009863AA">
      <w:pPr>
        <w:numPr>
          <w:ilvl w:val="0"/>
          <w:numId w:val="6"/>
        </w:numPr>
        <w:tabs>
          <w:tab w:val="clear" w:pos="360"/>
        </w:tabs>
        <w:ind w:left="540"/>
        <w:rPr>
          <w:sz w:val="20"/>
        </w:rPr>
      </w:pPr>
      <w:r>
        <w:rPr>
          <w:sz w:val="20"/>
        </w:rPr>
        <w:t>A</w:t>
      </w:r>
      <w:r w:rsidR="009863AA">
        <w:rPr>
          <w:sz w:val="20"/>
        </w:rPr>
        <w:t xml:space="preserve">ppoint </w:t>
      </w:r>
      <w:del w:id="135" w:author="Russell Waddell" w:date="2019-07-17T11:58:00Z">
        <w:r w:rsidR="009863AA" w:rsidDel="00FC65E1">
          <w:rPr>
            <w:sz w:val="20"/>
          </w:rPr>
          <w:delText xml:space="preserve">either </w:delText>
        </w:r>
      </w:del>
      <w:r w:rsidR="009863AA">
        <w:rPr>
          <w:sz w:val="20"/>
        </w:rPr>
        <w:t xml:space="preserve">the </w:t>
      </w:r>
      <w:r w:rsidR="00B93FB1">
        <w:rPr>
          <w:sz w:val="20"/>
        </w:rPr>
        <w:t>MTCI-SC</w:t>
      </w:r>
      <w:r w:rsidR="009863AA">
        <w:rPr>
          <w:sz w:val="20"/>
        </w:rPr>
        <w:t xml:space="preserve"> </w:t>
      </w:r>
      <w:r w:rsidR="009863AA" w:rsidRPr="009C7B52">
        <w:rPr>
          <w:sz w:val="20"/>
        </w:rPr>
        <w:t>Chai</w:t>
      </w:r>
      <w:r w:rsidR="00ED5893" w:rsidRPr="009C7B52">
        <w:rPr>
          <w:sz w:val="20"/>
        </w:rPr>
        <w:t>rperson</w:t>
      </w:r>
      <w:r w:rsidR="00ED5893">
        <w:rPr>
          <w:sz w:val="20"/>
        </w:rPr>
        <w:t xml:space="preserve"> and/or Vice-</w:t>
      </w:r>
      <w:r w:rsidR="00ED5893" w:rsidRPr="009C7B52">
        <w:rPr>
          <w:sz w:val="20"/>
        </w:rPr>
        <w:t>Chairperson</w:t>
      </w:r>
      <w:r w:rsidR="009863AA">
        <w:rPr>
          <w:sz w:val="20"/>
        </w:rPr>
        <w:t>;</w:t>
      </w:r>
    </w:p>
    <w:p w14:paraId="1EA6476B" w14:textId="77777777" w:rsidR="009863AA" w:rsidRDefault="009863AA" w:rsidP="009863AA">
      <w:pPr>
        <w:numPr>
          <w:ilvl w:val="0"/>
          <w:numId w:val="6"/>
        </w:numPr>
        <w:tabs>
          <w:tab w:val="clear" w:pos="360"/>
        </w:tabs>
        <w:ind w:left="540"/>
        <w:rPr>
          <w:sz w:val="20"/>
        </w:rPr>
      </w:pPr>
      <w:r>
        <w:rPr>
          <w:sz w:val="20"/>
        </w:rPr>
        <w:t xml:space="preserve">Develop revisions to these MTConnect </w:t>
      </w:r>
      <w:r w:rsidR="00F60F08">
        <w:rPr>
          <w:sz w:val="20"/>
        </w:rPr>
        <w:t xml:space="preserve">Institute </w:t>
      </w:r>
      <w:r>
        <w:rPr>
          <w:sz w:val="20"/>
        </w:rPr>
        <w:t xml:space="preserve">Operating Procedures as needed or required, and coordinate their subsequent approval by the </w:t>
      </w:r>
      <w:r w:rsidR="00B93FB1">
        <w:rPr>
          <w:sz w:val="20"/>
        </w:rPr>
        <w:t>MTCI-SC</w:t>
      </w:r>
      <w:r>
        <w:rPr>
          <w:sz w:val="20"/>
        </w:rPr>
        <w:t>, and by ANSI;</w:t>
      </w:r>
    </w:p>
    <w:p w14:paraId="6C0E9D60" w14:textId="77777777" w:rsidR="009863AA" w:rsidRDefault="009863AA" w:rsidP="009863AA">
      <w:pPr>
        <w:numPr>
          <w:ilvl w:val="0"/>
          <w:numId w:val="6"/>
        </w:numPr>
        <w:tabs>
          <w:tab w:val="clear" w:pos="360"/>
        </w:tabs>
        <w:ind w:left="540"/>
        <w:rPr>
          <w:sz w:val="20"/>
        </w:rPr>
      </w:pPr>
      <w:r>
        <w:rPr>
          <w:sz w:val="20"/>
        </w:rPr>
        <w:t>Submit to periodic audit by ANSI of overall procedural conformance;</w:t>
      </w:r>
    </w:p>
    <w:p w14:paraId="07B84CFC" w14:textId="77777777" w:rsidR="009863AA" w:rsidRDefault="009863AA" w:rsidP="009863AA">
      <w:pPr>
        <w:numPr>
          <w:ilvl w:val="0"/>
          <w:numId w:val="6"/>
        </w:numPr>
        <w:tabs>
          <w:tab w:val="clear" w:pos="360"/>
        </w:tabs>
        <w:ind w:left="540"/>
        <w:rPr>
          <w:sz w:val="20"/>
        </w:rPr>
      </w:pPr>
      <w:r>
        <w:rPr>
          <w:sz w:val="20"/>
        </w:rPr>
        <w:t xml:space="preserve">Enforce antitrust regulations at </w:t>
      </w:r>
      <w:r w:rsidR="00B93FB1">
        <w:rPr>
          <w:sz w:val="20"/>
        </w:rPr>
        <w:t>MTCI-SC</w:t>
      </w:r>
      <w:r w:rsidR="00896145">
        <w:rPr>
          <w:sz w:val="20"/>
        </w:rPr>
        <w:t xml:space="preserve"> </w:t>
      </w:r>
      <w:r>
        <w:rPr>
          <w:sz w:val="20"/>
        </w:rPr>
        <w:t>meetings or other related functions; and</w:t>
      </w:r>
    </w:p>
    <w:p w14:paraId="446E229C" w14:textId="77777777" w:rsidR="009863AA" w:rsidRDefault="009863AA" w:rsidP="009863AA">
      <w:pPr>
        <w:numPr>
          <w:ilvl w:val="0"/>
          <w:numId w:val="6"/>
        </w:numPr>
        <w:tabs>
          <w:tab w:val="clear" w:pos="360"/>
        </w:tabs>
        <w:ind w:left="540"/>
        <w:rPr>
          <w:sz w:val="20"/>
        </w:rPr>
      </w:pPr>
      <w:r>
        <w:rPr>
          <w:sz w:val="20"/>
        </w:rPr>
        <w:t xml:space="preserve">Perform any other feasible administrative or oversight functions as required by these procedures, by ANSI, or as deemed necessary to accomplish the overall objectives of the MTConnect </w:t>
      </w:r>
      <w:r w:rsidR="00896145">
        <w:rPr>
          <w:sz w:val="20"/>
        </w:rPr>
        <w:t>Institute</w:t>
      </w:r>
      <w:r>
        <w:rPr>
          <w:sz w:val="20"/>
        </w:rPr>
        <w:t>.</w:t>
      </w:r>
    </w:p>
    <w:p w14:paraId="503283F3" w14:textId="77777777" w:rsidR="009863AA" w:rsidRDefault="009863AA" w:rsidP="009863AA"/>
    <w:p w14:paraId="3CFCF3D8" w14:textId="77777777" w:rsidR="003961C6" w:rsidRDefault="003961C6" w:rsidP="00277D27">
      <w:pPr>
        <w:pStyle w:val="Heading2"/>
        <w:tabs>
          <w:tab w:val="clear" w:pos="576"/>
          <w:tab w:val="left" w:pos="540"/>
        </w:tabs>
        <w:spacing w:after="60"/>
      </w:pPr>
      <w:bookmarkStart w:id="136" w:name="_Toc96761019"/>
      <w:bookmarkStart w:id="137" w:name="_Toc96761282"/>
      <w:bookmarkStart w:id="138" w:name="_Toc96761770"/>
      <w:bookmarkStart w:id="139" w:name="_Toc285785832"/>
      <w:bookmarkStart w:id="140" w:name="_Toc513444850"/>
      <w:r>
        <w:t>2.3</w:t>
      </w:r>
      <w:r>
        <w:tab/>
        <w:t>Membership</w:t>
      </w:r>
      <w:bookmarkEnd w:id="136"/>
      <w:bookmarkEnd w:id="137"/>
      <w:bookmarkEnd w:id="138"/>
      <w:bookmarkEnd w:id="139"/>
      <w:bookmarkEnd w:id="140"/>
    </w:p>
    <w:p w14:paraId="4F2374E4" w14:textId="77777777" w:rsidR="003961C6" w:rsidRDefault="003961C6">
      <w:pPr>
        <w:rPr>
          <w:sz w:val="20"/>
        </w:rPr>
      </w:pPr>
      <w:r>
        <w:rPr>
          <w:sz w:val="20"/>
        </w:rPr>
        <w:t xml:space="preserve">Members of the </w:t>
      </w:r>
      <w:r w:rsidR="00B93FB1">
        <w:rPr>
          <w:sz w:val="20"/>
        </w:rPr>
        <w:t>MTCI-SC</w:t>
      </w:r>
      <w:r>
        <w:rPr>
          <w:sz w:val="20"/>
        </w:rPr>
        <w:t xml:space="preserve"> will consist of organizations </w:t>
      </w:r>
      <w:r w:rsidR="00356A3E">
        <w:rPr>
          <w:sz w:val="20"/>
        </w:rPr>
        <w:t xml:space="preserve">having a direct and material interest in the activities of </w:t>
      </w:r>
      <w:r w:rsidR="00896145">
        <w:rPr>
          <w:sz w:val="20"/>
        </w:rPr>
        <w:t xml:space="preserve">the </w:t>
      </w:r>
      <w:r w:rsidR="00B93FB1">
        <w:rPr>
          <w:sz w:val="20"/>
        </w:rPr>
        <w:t>MTCI-SC</w:t>
      </w:r>
      <w:r>
        <w:rPr>
          <w:sz w:val="20"/>
        </w:rPr>
        <w:t>.</w:t>
      </w:r>
    </w:p>
    <w:p w14:paraId="1E483D5A" w14:textId="77777777" w:rsidR="003961C6" w:rsidRDefault="003961C6"/>
    <w:p w14:paraId="54665619" w14:textId="77777777" w:rsidR="003961C6" w:rsidRPr="00057A76" w:rsidRDefault="003961C6" w:rsidP="00277D27">
      <w:pPr>
        <w:pStyle w:val="Heading3"/>
        <w:tabs>
          <w:tab w:val="left" w:pos="540"/>
        </w:tabs>
        <w:spacing w:after="60"/>
        <w:rPr>
          <w:sz w:val="20"/>
        </w:rPr>
      </w:pPr>
      <w:bookmarkStart w:id="141" w:name="_Toc96761020"/>
      <w:bookmarkStart w:id="142" w:name="_Toc96761283"/>
      <w:bookmarkStart w:id="143" w:name="_Toc96761771"/>
      <w:bookmarkStart w:id="144" w:name="_Toc285785833"/>
      <w:bookmarkStart w:id="145" w:name="_Toc513444851"/>
      <w:r w:rsidRPr="00057A76">
        <w:rPr>
          <w:sz w:val="20"/>
        </w:rPr>
        <w:t>2.3.1</w:t>
      </w:r>
      <w:r w:rsidRPr="00057A76">
        <w:rPr>
          <w:sz w:val="20"/>
        </w:rPr>
        <w:tab/>
        <w:t>Application</w:t>
      </w:r>
      <w:bookmarkEnd w:id="141"/>
      <w:bookmarkEnd w:id="142"/>
      <w:bookmarkEnd w:id="143"/>
      <w:bookmarkEnd w:id="144"/>
      <w:bookmarkEnd w:id="145"/>
    </w:p>
    <w:p w14:paraId="7501E3F5" w14:textId="77777777" w:rsidR="003961C6" w:rsidRPr="00D82EF2" w:rsidRDefault="00FC65E1">
      <w:pPr>
        <w:rPr>
          <w:sz w:val="20"/>
        </w:rPr>
      </w:pPr>
      <w:ins w:id="146" w:author="Russell Waddell" w:date="2019-07-17T12:00:00Z">
        <w:r>
          <w:rPr>
            <w:sz w:val="20"/>
          </w:rPr>
          <w:t xml:space="preserve">The application for membership </w:t>
        </w:r>
      </w:ins>
      <w:ins w:id="147" w:author="Russell Waddell" w:date="2019-07-17T12:34:00Z">
        <w:r w:rsidR="003626AA">
          <w:rPr>
            <w:sz w:val="20"/>
          </w:rPr>
          <w:t xml:space="preserve">is at </w:t>
        </w:r>
        <w:r w:rsidR="00B7176E">
          <w:rPr>
            <w:sz w:val="20"/>
          </w:rPr>
          <w:fldChar w:fldCharType="begin"/>
        </w:r>
        <w:r w:rsidR="00B7176E">
          <w:rPr>
            <w:sz w:val="20"/>
          </w:rPr>
          <w:instrText xml:space="preserve"> HYPERLINK "http://www.mtconnect.org" </w:instrText>
        </w:r>
        <w:r w:rsidR="00B7176E">
          <w:rPr>
            <w:sz w:val="20"/>
          </w:rPr>
          <w:fldChar w:fldCharType="separate"/>
        </w:r>
        <w:r w:rsidR="00B7176E" w:rsidRPr="001F2603">
          <w:rPr>
            <w:rStyle w:val="Hyperlink"/>
            <w:sz w:val="20"/>
          </w:rPr>
          <w:t>www.mtconnect.org</w:t>
        </w:r>
        <w:r w:rsidR="00B7176E">
          <w:rPr>
            <w:sz w:val="20"/>
          </w:rPr>
          <w:fldChar w:fldCharType="end"/>
        </w:r>
      </w:ins>
      <w:ins w:id="148" w:author="Russell Waddell" w:date="2019-07-17T12:35:00Z">
        <w:r w:rsidR="00B7176E">
          <w:rPr>
            <w:sz w:val="20"/>
          </w:rPr>
          <w:t xml:space="preserve"> and maintained by the </w:t>
        </w:r>
      </w:ins>
      <w:ins w:id="149" w:author="Russell Waddell" w:date="2019-07-17T12:41:00Z">
        <w:r w:rsidR="00B7176E">
          <w:rPr>
            <w:sz w:val="20"/>
          </w:rPr>
          <w:t>Secretariat</w:t>
        </w:r>
      </w:ins>
      <w:ins w:id="150" w:author="Russell Waddell" w:date="2019-07-17T12:34:00Z">
        <w:r w:rsidR="00B7176E">
          <w:rPr>
            <w:sz w:val="20"/>
          </w:rPr>
          <w:t xml:space="preserve">. </w:t>
        </w:r>
      </w:ins>
      <w:ins w:id="151" w:author="Russell Waddell" w:date="2019-07-17T12:36:00Z">
        <w:r w:rsidR="00B7176E">
          <w:rPr>
            <w:sz w:val="20"/>
          </w:rPr>
          <w:t xml:space="preserve">Applicants must </w:t>
        </w:r>
      </w:ins>
      <w:ins w:id="152" w:author="Russell Waddell" w:date="2019-07-17T12:37:00Z">
        <w:r w:rsidR="00B7176E">
          <w:rPr>
            <w:sz w:val="20"/>
          </w:rPr>
          <w:t>provide</w:t>
        </w:r>
      </w:ins>
      <w:ins w:id="153" w:author="Russell Waddell" w:date="2019-07-17T12:36:00Z">
        <w:r w:rsidR="00B7176E">
          <w:rPr>
            <w:sz w:val="20"/>
          </w:rPr>
          <w:t xml:space="preserve"> name, organization name,</w:t>
        </w:r>
      </w:ins>
      <w:ins w:id="154" w:author="Russell Waddell" w:date="2019-07-17T12:37:00Z">
        <w:r w:rsidR="00B7176E">
          <w:rPr>
            <w:sz w:val="20"/>
          </w:rPr>
          <w:t xml:space="preserve"> and email address of a</w:t>
        </w:r>
      </w:ins>
      <w:ins w:id="155" w:author="Russell Waddell" w:date="2019-07-17T12:36:00Z">
        <w:r w:rsidR="00B7176E">
          <w:rPr>
            <w:sz w:val="20"/>
          </w:rPr>
          <w:t xml:space="preserve"> primary point of contact</w:t>
        </w:r>
      </w:ins>
      <w:ins w:id="156" w:author="Russell Waddell" w:date="2019-07-17T12:37:00Z">
        <w:r w:rsidR="00B7176E">
          <w:rPr>
            <w:sz w:val="20"/>
          </w:rPr>
          <w:t xml:space="preserve"> (“Delegate”).</w:t>
        </w:r>
      </w:ins>
      <w:del w:id="157" w:author="Russell Waddell" w:date="2019-07-17T12:37:00Z">
        <w:r w:rsidR="003961C6" w:rsidRPr="00EC4949" w:rsidDel="00B7176E">
          <w:rPr>
            <w:sz w:val="20"/>
          </w:rPr>
          <w:delText xml:space="preserve">A request for membership in the </w:delText>
        </w:r>
        <w:r w:rsidR="00B93FB1" w:rsidDel="00B7176E">
          <w:rPr>
            <w:sz w:val="20"/>
          </w:rPr>
          <w:delText>MTCI-SC</w:delText>
        </w:r>
        <w:r w:rsidR="003961C6" w:rsidRPr="00EC4949" w:rsidDel="00B7176E">
          <w:rPr>
            <w:sz w:val="20"/>
          </w:rPr>
          <w:delText xml:space="preserve"> will be addressed to the </w:delText>
        </w:r>
        <w:r w:rsidR="00162D9D" w:rsidRPr="00EC4949" w:rsidDel="00B7176E">
          <w:rPr>
            <w:sz w:val="20"/>
          </w:rPr>
          <w:delText>MTConnect Institute</w:delText>
        </w:r>
        <w:r w:rsidR="003961C6" w:rsidRPr="00EC4949" w:rsidDel="00B7176E">
          <w:rPr>
            <w:sz w:val="20"/>
          </w:rPr>
          <w:delText xml:space="preserve"> </w:delText>
        </w:r>
        <w:r w:rsidR="00356A3E" w:rsidRPr="00EC4949" w:rsidDel="00B7176E">
          <w:rPr>
            <w:sz w:val="20"/>
          </w:rPr>
          <w:delText>and</w:delText>
        </w:r>
        <w:r w:rsidR="003961C6" w:rsidRPr="00EC4949" w:rsidDel="00B7176E">
          <w:rPr>
            <w:sz w:val="20"/>
          </w:rPr>
          <w:delText xml:space="preserve"> will identify </w:delText>
        </w:r>
        <w:r w:rsidR="00277D27" w:rsidRPr="00EC4949" w:rsidDel="00B7176E">
          <w:rPr>
            <w:sz w:val="20"/>
          </w:rPr>
          <w:delText xml:space="preserve">a </w:delText>
        </w:r>
        <w:r w:rsidR="00356A3E" w:rsidRPr="00EC4949" w:rsidDel="00B7176E">
          <w:rPr>
            <w:sz w:val="20"/>
          </w:rPr>
          <w:delText>primary point of contact (</w:delText>
        </w:r>
        <w:r w:rsidR="00277D27" w:rsidRPr="00EC4949" w:rsidDel="00B7176E">
          <w:rPr>
            <w:sz w:val="20"/>
          </w:rPr>
          <w:delText>“</w:delText>
        </w:r>
        <w:r w:rsidR="003961C6" w:rsidRPr="00EC4949" w:rsidDel="00B7176E">
          <w:rPr>
            <w:sz w:val="20"/>
          </w:rPr>
          <w:delText>Delegate</w:delText>
        </w:r>
        <w:r w:rsidR="00277D27" w:rsidRPr="00EC4949" w:rsidDel="00B7176E">
          <w:rPr>
            <w:sz w:val="20"/>
          </w:rPr>
          <w:delText>”</w:delText>
        </w:r>
        <w:r w:rsidR="003961C6" w:rsidRPr="00EC4949" w:rsidDel="00B7176E">
          <w:rPr>
            <w:sz w:val="20"/>
          </w:rPr>
          <w:delText>).</w:delText>
        </w:r>
      </w:del>
    </w:p>
    <w:p w14:paraId="649316E7" w14:textId="77777777" w:rsidR="003961C6" w:rsidRDefault="003961C6"/>
    <w:p w14:paraId="79E28125" w14:textId="77777777" w:rsidR="003961C6" w:rsidRDefault="003961C6" w:rsidP="00277D27">
      <w:pPr>
        <w:pStyle w:val="Heading3"/>
        <w:spacing w:after="60"/>
        <w:rPr>
          <w:sz w:val="20"/>
        </w:rPr>
      </w:pPr>
      <w:bookmarkStart w:id="158" w:name="_Toc96761025"/>
      <w:bookmarkStart w:id="159" w:name="_Toc96761288"/>
      <w:bookmarkStart w:id="160" w:name="_Toc96761776"/>
      <w:bookmarkStart w:id="161" w:name="_Toc285785838"/>
      <w:bookmarkStart w:id="162" w:name="_Toc513444852"/>
      <w:r>
        <w:rPr>
          <w:sz w:val="20"/>
        </w:rPr>
        <w:t>2.3.</w:t>
      </w:r>
      <w:r w:rsidR="00D741C6">
        <w:rPr>
          <w:sz w:val="20"/>
        </w:rPr>
        <w:t>2</w:t>
      </w:r>
      <w:r>
        <w:rPr>
          <w:sz w:val="20"/>
        </w:rPr>
        <w:tab/>
        <w:t>Membership Roster</w:t>
      </w:r>
      <w:bookmarkEnd w:id="158"/>
      <w:bookmarkEnd w:id="159"/>
      <w:bookmarkEnd w:id="160"/>
      <w:bookmarkEnd w:id="161"/>
      <w:bookmarkEnd w:id="162"/>
    </w:p>
    <w:p w14:paraId="0181517F" w14:textId="77777777" w:rsidR="003961C6" w:rsidRDefault="003961C6">
      <w:pPr>
        <w:pStyle w:val="BodyText"/>
        <w:rPr>
          <w:sz w:val="20"/>
        </w:rPr>
      </w:pPr>
      <w:r>
        <w:rPr>
          <w:sz w:val="20"/>
        </w:rPr>
        <w:t xml:space="preserve">The Secretariat will maintain a current and accurate </w:t>
      </w:r>
      <w:r w:rsidR="00B93FB1">
        <w:rPr>
          <w:sz w:val="20"/>
        </w:rPr>
        <w:t>MTCI-SC</w:t>
      </w:r>
      <w:r>
        <w:rPr>
          <w:sz w:val="20"/>
        </w:rPr>
        <w:t xml:space="preserve"> roster</w:t>
      </w:r>
      <w:del w:id="163" w:author="Russell Waddell" w:date="2019-07-17T12:38:00Z">
        <w:r w:rsidDel="00B7176E">
          <w:rPr>
            <w:sz w:val="20"/>
          </w:rPr>
          <w:delText xml:space="preserve"> and will distribute an updated roster to the members on request</w:delText>
        </w:r>
      </w:del>
      <w:r>
        <w:rPr>
          <w:sz w:val="20"/>
        </w:rPr>
        <w:t xml:space="preserve">.  The rosters will include the following: </w:t>
      </w:r>
    </w:p>
    <w:p w14:paraId="59201BB9" w14:textId="77777777" w:rsidR="003961C6" w:rsidRDefault="003961C6" w:rsidP="003961C6">
      <w:pPr>
        <w:numPr>
          <w:ilvl w:val="0"/>
          <w:numId w:val="16"/>
        </w:numPr>
        <w:rPr>
          <w:sz w:val="20"/>
        </w:rPr>
      </w:pPr>
      <w:r>
        <w:rPr>
          <w:sz w:val="20"/>
        </w:rPr>
        <w:t xml:space="preserve">Title of the </w:t>
      </w:r>
      <w:r w:rsidR="00B93FB1">
        <w:rPr>
          <w:sz w:val="20"/>
        </w:rPr>
        <w:t>MTCI-SC</w:t>
      </w:r>
      <w:r>
        <w:rPr>
          <w:sz w:val="20"/>
        </w:rPr>
        <w:t xml:space="preserve"> and its designation;</w:t>
      </w:r>
    </w:p>
    <w:p w14:paraId="3FD476F4" w14:textId="77777777" w:rsidR="003961C6" w:rsidRDefault="003961C6" w:rsidP="003961C6">
      <w:pPr>
        <w:numPr>
          <w:ilvl w:val="0"/>
          <w:numId w:val="16"/>
        </w:numPr>
        <w:rPr>
          <w:sz w:val="20"/>
        </w:rPr>
      </w:pPr>
      <w:r>
        <w:rPr>
          <w:sz w:val="20"/>
        </w:rPr>
        <w:t xml:space="preserve">Scope of the </w:t>
      </w:r>
      <w:r w:rsidR="00B93FB1">
        <w:rPr>
          <w:sz w:val="20"/>
        </w:rPr>
        <w:t>MTCI-SC</w:t>
      </w:r>
      <w:r>
        <w:rPr>
          <w:sz w:val="20"/>
        </w:rPr>
        <w:t>;</w:t>
      </w:r>
    </w:p>
    <w:p w14:paraId="54E43F6A" w14:textId="77777777" w:rsidR="003961C6" w:rsidRDefault="003961C6" w:rsidP="003961C6">
      <w:pPr>
        <w:numPr>
          <w:ilvl w:val="0"/>
          <w:numId w:val="16"/>
        </w:numPr>
        <w:rPr>
          <w:sz w:val="20"/>
        </w:rPr>
      </w:pPr>
      <w:r>
        <w:rPr>
          <w:sz w:val="20"/>
        </w:rPr>
        <w:t>Secretariat - name of organization, name of the technical representative, and contact information;</w:t>
      </w:r>
    </w:p>
    <w:p w14:paraId="53619801" w14:textId="77777777" w:rsidR="003961C6" w:rsidRDefault="003961C6" w:rsidP="003961C6">
      <w:pPr>
        <w:numPr>
          <w:ilvl w:val="0"/>
          <w:numId w:val="16"/>
        </w:numPr>
        <w:rPr>
          <w:sz w:val="20"/>
        </w:rPr>
      </w:pPr>
      <w:r>
        <w:rPr>
          <w:sz w:val="20"/>
        </w:rPr>
        <w:t xml:space="preserve">Officers - </w:t>
      </w:r>
      <w:r w:rsidRPr="009C7B52">
        <w:rPr>
          <w:sz w:val="20"/>
        </w:rPr>
        <w:t>Chairperson</w:t>
      </w:r>
      <w:r>
        <w:rPr>
          <w:sz w:val="20"/>
        </w:rPr>
        <w:t xml:space="preserve"> and Vice-</w:t>
      </w:r>
      <w:r w:rsidRPr="009C7B52">
        <w:rPr>
          <w:sz w:val="20"/>
        </w:rPr>
        <w:t>Chairperson</w:t>
      </w:r>
      <w:r>
        <w:rPr>
          <w:sz w:val="20"/>
        </w:rPr>
        <w:t>;</w:t>
      </w:r>
    </w:p>
    <w:p w14:paraId="621137AD" w14:textId="77777777" w:rsidR="003961C6" w:rsidRDefault="003961C6" w:rsidP="003961C6">
      <w:pPr>
        <w:numPr>
          <w:ilvl w:val="0"/>
          <w:numId w:val="16"/>
        </w:numPr>
        <w:rPr>
          <w:sz w:val="20"/>
        </w:rPr>
      </w:pPr>
      <w:r>
        <w:rPr>
          <w:sz w:val="20"/>
        </w:rPr>
        <w:t>Members - name of organization or agency, its delegate and contact person (as applicable);</w:t>
      </w:r>
      <w:r w:rsidR="00C52EB1">
        <w:rPr>
          <w:sz w:val="20"/>
        </w:rPr>
        <w:t xml:space="preserve"> and</w:t>
      </w:r>
    </w:p>
    <w:p w14:paraId="4991D578" w14:textId="77777777" w:rsidR="00B7176E" w:rsidRDefault="003961C6" w:rsidP="00B7176E">
      <w:pPr>
        <w:numPr>
          <w:ilvl w:val="0"/>
          <w:numId w:val="16"/>
        </w:numPr>
        <w:rPr>
          <w:ins w:id="164" w:author="Russell Waddell" w:date="2019-07-17T12:40:00Z"/>
          <w:sz w:val="20"/>
        </w:rPr>
      </w:pPr>
      <w:r w:rsidRPr="00C52EB1">
        <w:rPr>
          <w:sz w:val="20"/>
        </w:rPr>
        <w:t>In</w:t>
      </w:r>
      <w:r w:rsidR="00C52EB1" w:rsidRPr="00C52EB1">
        <w:rPr>
          <w:sz w:val="20"/>
        </w:rPr>
        <w:t>terest Category of each member</w:t>
      </w:r>
      <w:r w:rsidRPr="00C52EB1">
        <w:rPr>
          <w:sz w:val="20"/>
        </w:rPr>
        <w:t>.</w:t>
      </w:r>
    </w:p>
    <w:p w14:paraId="7AB72C77" w14:textId="77777777" w:rsidR="003961C6" w:rsidRPr="00B7176E" w:rsidRDefault="00B7176E" w:rsidP="00B7176E">
      <w:pPr>
        <w:ind w:left="180"/>
        <w:rPr>
          <w:sz w:val="20"/>
        </w:rPr>
      </w:pPr>
      <w:ins w:id="165" w:author="Russell Waddell" w:date="2019-07-17T12:40:00Z">
        <w:r>
          <w:rPr>
            <w:sz w:val="20"/>
          </w:rPr>
          <w:t>A</w:t>
        </w:r>
      </w:ins>
      <w:ins w:id="166" w:author="Russell Waddell" w:date="2019-07-17T12:39:00Z">
        <w:r w:rsidRPr="00B7176E">
          <w:rPr>
            <w:sz w:val="20"/>
          </w:rPr>
          <w:t xml:space="preserve"> public roster of company names is at </w:t>
        </w:r>
      </w:ins>
      <w:r w:rsidRPr="00B7176E">
        <w:rPr>
          <w:sz w:val="20"/>
        </w:rPr>
        <w:fldChar w:fldCharType="begin"/>
      </w:r>
      <w:r w:rsidRPr="00B7176E">
        <w:rPr>
          <w:sz w:val="20"/>
        </w:rPr>
        <w:instrText xml:space="preserve"> HYPERLINK "http://www.mtconnect.org" </w:instrText>
      </w:r>
      <w:r w:rsidRPr="00B7176E">
        <w:rPr>
          <w:sz w:val="20"/>
        </w:rPr>
        <w:fldChar w:fldCharType="separate"/>
      </w:r>
      <w:ins w:id="167" w:author="Russell Waddell" w:date="2019-07-17T12:39:00Z">
        <w:r w:rsidRPr="00B7176E">
          <w:rPr>
            <w:rStyle w:val="Hyperlink"/>
            <w:sz w:val="20"/>
          </w:rPr>
          <w:t>www.mtconnect.org</w:t>
        </w:r>
        <w:r w:rsidRPr="00B7176E">
          <w:rPr>
            <w:sz w:val="20"/>
          </w:rPr>
          <w:fldChar w:fldCharType="end"/>
        </w:r>
        <w:r w:rsidRPr="00B7176E">
          <w:rPr>
            <w:sz w:val="20"/>
          </w:rPr>
          <w:t xml:space="preserve"> and maintained by the </w:t>
        </w:r>
      </w:ins>
      <w:ins w:id="168" w:author="Russell Waddell" w:date="2019-07-17T12:42:00Z">
        <w:r>
          <w:rPr>
            <w:sz w:val="20"/>
          </w:rPr>
          <w:t>Secretariat</w:t>
        </w:r>
      </w:ins>
      <w:ins w:id="169" w:author="Russell Waddell" w:date="2019-07-17T12:39:00Z">
        <w:r w:rsidRPr="00B7176E">
          <w:rPr>
            <w:sz w:val="20"/>
          </w:rPr>
          <w:t>.</w:t>
        </w:r>
      </w:ins>
      <w:ins w:id="170" w:author="Russell Waddell" w:date="2019-07-17T12:40:00Z">
        <w:r>
          <w:rPr>
            <w:sz w:val="20"/>
          </w:rPr>
          <w:t xml:space="preserve"> A member may request</w:t>
        </w:r>
      </w:ins>
      <w:ins w:id="171" w:author="Russell Waddell" w:date="2019-07-17T12:41:00Z">
        <w:r>
          <w:rPr>
            <w:sz w:val="20"/>
          </w:rPr>
          <w:t xml:space="preserve"> that their company name be suppressed from the public roster by submitting a written request to the Secretariat.</w:t>
        </w:r>
      </w:ins>
      <w:del w:id="172" w:author="Russell Waddell" w:date="2019-07-17T12:38:00Z">
        <w:r w:rsidR="003961C6" w:rsidRPr="00B7176E" w:rsidDel="00B7176E">
          <w:rPr>
            <w:sz w:val="20"/>
          </w:rPr>
          <w:delText xml:space="preserve"> </w:delText>
        </w:r>
      </w:del>
    </w:p>
    <w:p w14:paraId="6031C332" w14:textId="77777777" w:rsidR="003961C6" w:rsidRDefault="003961C6"/>
    <w:p w14:paraId="701A39A4" w14:textId="77777777" w:rsidR="003961C6" w:rsidRPr="00556326" w:rsidRDefault="003961C6" w:rsidP="00277D27">
      <w:pPr>
        <w:pStyle w:val="Heading2"/>
        <w:tabs>
          <w:tab w:val="clear" w:pos="576"/>
          <w:tab w:val="left" w:pos="540"/>
        </w:tabs>
        <w:spacing w:after="60"/>
      </w:pPr>
      <w:bookmarkStart w:id="173" w:name="_Toc96761027"/>
      <w:bookmarkStart w:id="174" w:name="_Toc96761290"/>
      <w:bookmarkStart w:id="175" w:name="_Toc96761778"/>
      <w:bookmarkStart w:id="176" w:name="_Toc285785840"/>
      <w:bookmarkStart w:id="177" w:name="_Toc513444853"/>
      <w:r w:rsidRPr="00D82EF2">
        <w:t>2.4</w:t>
      </w:r>
      <w:r w:rsidRPr="00D82EF2">
        <w:tab/>
        <w:t>Interest Categories</w:t>
      </w:r>
      <w:bookmarkEnd w:id="173"/>
      <w:bookmarkEnd w:id="174"/>
      <w:bookmarkEnd w:id="175"/>
      <w:bookmarkEnd w:id="176"/>
      <w:bookmarkEnd w:id="177"/>
    </w:p>
    <w:p w14:paraId="392238AC" w14:textId="77777777" w:rsidR="003961C6" w:rsidRDefault="003961C6">
      <w:pPr>
        <w:rPr>
          <w:sz w:val="20"/>
        </w:rPr>
      </w:pPr>
      <w:r>
        <w:rPr>
          <w:sz w:val="20"/>
        </w:rPr>
        <w:t xml:space="preserve">All appropriate interests that might be directly and materially affected by the standards activity of the </w:t>
      </w:r>
      <w:r w:rsidR="00B93FB1">
        <w:rPr>
          <w:sz w:val="20"/>
        </w:rPr>
        <w:t>MTCI-SC</w:t>
      </w:r>
      <w:r>
        <w:rPr>
          <w:sz w:val="20"/>
        </w:rPr>
        <w:t xml:space="preserve"> will have the opportunity for fair and equitable participation without dominance by any single interest</w:t>
      </w:r>
      <w:r w:rsidR="00473644">
        <w:rPr>
          <w:sz w:val="20"/>
        </w:rPr>
        <w:t xml:space="preserve"> category</w:t>
      </w:r>
      <w:r>
        <w:rPr>
          <w:sz w:val="20"/>
        </w:rPr>
        <w:t xml:space="preserve">.  Each </w:t>
      </w:r>
      <w:r w:rsidR="00B93FB1">
        <w:rPr>
          <w:sz w:val="20"/>
        </w:rPr>
        <w:t>MTCI-SC</w:t>
      </w:r>
      <w:r>
        <w:rPr>
          <w:sz w:val="20"/>
        </w:rPr>
        <w:t xml:space="preserve"> member will indicate an interest category as appropriate and in accordance with the </w:t>
      </w:r>
      <w:r w:rsidR="00B93FB1">
        <w:rPr>
          <w:sz w:val="20"/>
        </w:rPr>
        <w:t>MTCI-SC</w:t>
      </w:r>
      <w:r>
        <w:rPr>
          <w:sz w:val="20"/>
        </w:rPr>
        <w:t xml:space="preserve">’s established categories as </w:t>
      </w:r>
      <w:r w:rsidR="00A62671">
        <w:rPr>
          <w:sz w:val="20"/>
        </w:rPr>
        <w:t>specified</w:t>
      </w:r>
      <w:r>
        <w:rPr>
          <w:sz w:val="20"/>
        </w:rPr>
        <w:t xml:space="preserve"> below: (see also §2.3 of the ANSI </w:t>
      </w:r>
      <w:r w:rsidRPr="00E33289">
        <w:rPr>
          <w:i/>
          <w:sz w:val="20"/>
        </w:rPr>
        <w:t>Essential Requirements</w:t>
      </w:r>
      <w:r>
        <w:rPr>
          <w:sz w:val="20"/>
        </w:rPr>
        <w:t>).</w:t>
      </w:r>
    </w:p>
    <w:p w14:paraId="70E4EE21" w14:textId="77777777" w:rsidR="008849B1" w:rsidRDefault="008849B1" w:rsidP="00D82EF2">
      <w:pPr>
        <w:numPr>
          <w:ilvl w:val="0"/>
          <w:numId w:val="31"/>
        </w:numPr>
        <w:rPr>
          <w:sz w:val="20"/>
        </w:rPr>
      </w:pPr>
      <w:r>
        <w:rPr>
          <w:sz w:val="20"/>
        </w:rPr>
        <w:t>Equipment Supplier;</w:t>
      </w:r>
    </w:p>
    <w:p w14:paraId="19906B6A" w14:textId="77777777" w:rsidR="008849B1" w:rsidRDefault="008849B1" w:rsidP="00D82EF2">
      <w:pPr>
        <w:numPr>
          <w:ilvl w:val="0"/>
          <w:numId w:val="31"/>
        </w:numPr>
        <w:rPr>
          <w:sz w:val="20"/>
        </w:rPr>
      </w:pPr>
      <w:r>
        <w:rPr>
          <w:sz w:val="20"/>
        </w:rPr>
        <w:t>End-User;</w:t>
      </w:r>
    </w:p>
    <w:p w14:paraId="54758C0F" w14:textId="77777777" w:rsidR="008849B1" w:rsidRDefault="008849B1" w:rsidP="00D82EF2">
      <w:pPr>
        <w:numPr>
          <w:ilvl w:val="0"/>
          <w:numId w:val="31"/>
        </w:numPr>
        <w:rPr>
          <w:sz w:val="20"/>
        </w:rPr>
      </w:pPr>
      <w:r>
        <w:rPr>
          <w:sz w:val="20"/>
        </w:rPr>
        <w:t>Integrator;</w:t>
      </w:r>
    </w:p>
    <w:p w14:paraId="3C8B1163" w14:textId="77777777" w:rsidR="008849B1" w:rsidRDefault="008849B1" w:rsidP="00D82EF2">
      <w:pPr>
        <w:numPr>
          <w:ilvl w:val="0"/>
          <w:numId w:val="31"/>
        </w:numPr>
        <w:rPr>
          <w:sz w:val="20"/>
        </w:rPr>
      </w:pPr>
      <w:r>
        <w:rPr>
          <w:sz w:val="20"/>
        </w:rPr>
        <w:t>Other.</w:t>
      </w:r>
    </w:p>
    <w:p w14:paraId="3E26D90F" w14:textId="77777777" w:rsidR="003961C6" w:rsidRDefault="003961C6">
      <w:pPr>
        <w:rPr>
          <w:sz w:val="20"/>
        </w:rPr>
      </w:pPr>
    </w:p>
    <w:p w14:paraId="7361E2F9" w14:textId="77777777" w:rsidR="008223A9" w:rsidRDefault="00AA41B6">
      <w:pPr>
        <w:pStyle w:val="BodyText3"/>
      </w:pPr>
      <w:r>
        <w:t xml:space="preserve">The </w:t>
      </w:r>
      <w:r w:rsidR="00B93FB1">
        <w:t>MTCI-SC</w:t>
      </w:r>
      <w:r>
        <w:t xml:space="preserve"> </w:t>
      </w:r>
      <w:r w:rsidR="008849B1">
        <w:t>interest categories are defined</w:t>
      </w:r>
      <w:r w:rsidR="00E24631">
        <w:t xml:space="preserve"> </w:t>
      </w:r>
      <w:r w:rsidR="008223A9">
        <w:t>as follows:</w:t>
      </w:r>
    </w:p>
    <w:p w14:paraId="0D4D5216" w14:textId="77777777" w:rsidR="008223A9" w:rsidRPr="00057A76" w:rsidRDefault="00057A76" w:rsidP="00875278">
      <w:pPr>
        <w:pStyle w:val="BodyText3"/>
        <w:ind w:firstLine="360"/>
      </w:pPr>
      <w:r w:rsidRPr="00556326">
        <w:rPr>
          <w:i/>
        </w:rPr>
        <w:t>Equipment Supplier</w:t>
      </w:r>
      <w:r w:rsidR="008223A9" w:rsidRPr="00057A76">
        <w:t>:  one that manufactures; especially an employer of workers in manufacturing, or one who represents the manufacturing interests</w:t>
      </w:r>
      <w:r w:rsidR="00AA41B6" w:rsidRPr="00057A76">
        <w:t>.</w:t>
      </w:r>
    </w:p>
    <w:p w14:paraId="6A52D18F" w14:textId="77777777" w:rsidR="008223A9" w:rsidRPr="00057A76" w:rsidRDefault="00057A76" w:rsidP="00875278">
      <w:pPr>
        <w:pStyle w:val="BodyText3"/>
        <w:ind w:firstLine="360"/>
      </w:pPr>
      <w:r w:rsidRPr="00556326">
        <w:rPr>
          <w:i/>
        </w:rPr>
        <w:t>End-</w:t>
      </w:r>
      <w:r w:rsidR="008223A9" w:rsidRPr="00057A76">
        <w:rPr>
          <w:i/>
        </w:rPr>
        <w:t>User</w:t>
      </w:r>
      <w:r w:rsidR="008223A9" w:rsidRPr="00057A76">
        <w:t>:  one that uses; an individual, corporation, partnership other legal entity or form of business that utilizes a machine, machine production system or related equipment.</w:t>
      </w:r>
    </w:p>
    <w:p w14:paraId="063E444D" w14:textId="77777777" w:rsidR="005D31AE" w:rsidRPr="00057A76" w:rsidRDefault="00780B15" w:rsidP="0005450E">
      <w:pPr>
        <w:pStyle w:val="BodyText3"/>
        <w:ind w:firstLine="360"/>
        <w:rPr>
          <w:rFonts w:ascii="Arial" w:eastAsia="Calibri" w:hAnsi="Arial" w:cs="Arial"/>
          <w:bCs/>
          <w:color w:val="000000"/>
        </w:rPr>
      </w:pPr>
      <w:r w:rsidRPr="00057A76">
        <w:rPr>
          <w:i/>
        </w:rPr>
        <w:t>Integrator:</w:t>
      </w:r>
      <w:r w:rsidR="00550F03" w:rsidRPr="00057A76">
        <w:rPr>
          <w:i/>
        </w:rPr>
        <w:t xml:space="preserve">  </w:t>
      </w:r>
      <w:r w:rsidR="005D31AE" w:rsidRPr="00EC4949">
        <w:rPr>
          <w:rFonts w:ascii="Arial" w:eastAsia="Calibri" w:hAnsi="Arial" w:cs="Arial"/>
          <w:color w:val="000000"/>
        </w:rPr>
        <w:t>An entity that designs, provides, or assembles a machine, its associated machines or equipment, control interfaces, interconnections or the control system into a machinery system.</w:t>
      </w:r>
    </w:p>
    <w:p w14:paraId="1DCF0049" w14:textId="77777777" w:rsidR="008223A9" w:rsidRDefault="008223A9" w:rsidP="00875278">
      <w:pPr>
        <w:pStyle w:val="BodyText3"/>
        <w:ind w:firstLine="360"/>
      </w:pPr>
      <w:r w:rsidRPr="00057A76">
        <w:rPr>
          <w:i/>
        </w:rPr>
        <w:t>Other</w:t>
      </w:r>
      <w:r w:rsidRPr="00057A76">
        <w:t xml:space="preserve">:  </w:t>
      </w:r>
      <w:r w:rsidR="00222582" w:rsidRPr="00057A76">
        <w:t xml:space="preserve">An entity not adequately covered by any of the above </w:t>
      </w:r>
      <w:r w:rsidR="00475556" w:rsidRPr="00057A76">
        <w:t>interest categories</w:t>
      </w:r>
      <w:r w:rsidR="00222582" w:rsidRPr="00057A76">
        <w:t>.</w:t>
      </w:r>
      <w:r w:rsidR="00896145">
        <w:t xml:space="preserve">  This can include </w:t>
      </w:r>
      <w:r w:rsidR="008849B1">
        <w:t xml:space="preserve">but not be limited to: </w:t>
      </w:r>
      <w:r w:rsidR="00286FB0">
        <w:t xml:space="preserve"> </w:t>
      </w:r>
      <w:r w:rsidR="00896145">
        <w:t xml:space="preserve">trade associations, professional </w:t>
      </w:r>
      <w:r w:rsidR="008849B1">
        <w:t>societies, government agencies</w:t>
      </w:r>
      <w:r w:rsidR="00896145">
        <w:t>, academic institutions or distributor/retailers.</w:t>
      </w:r>
    </w:p>
    <w:p w14:paraId="294AC0D8" w14:textId="77777777" w:rsidR="000919DE" w:rsidRDefault="000919DE" w:rsidP="000919DE">
      <w:pPr>
        <w:pStyle w:val="BodyText3"/>
      </w:pPr>
    </w:p>
    <w:p w14:paraId="33D4ED85" w14:textId="77777777" w:rsidR="000919DE" w:rsidRPr="000919DE" w:rsidRDefault="000919DE" w:rsidP="000919DE">
      <w:pPr>
        <w:pStyle w:val="BodyText3"/>
      </w:pPr>
      <w:r>
        <w:t>In cases w</w:t>
      </w:r>
      <w:r w:rsidRPr="000919DE">
        <w:t>here a single MTC</w:t>
      </w:r>
      <w:r>
        <w:t>I</w:t>
      </w:r>
      <w:r w:rsidRPr="000919DE">
        <w:t xml:space="preserve">-SC member may represent multiple interest categories, the primary interest category should be selected.  For example, a multinational parent company with divisions or subsidiaries in multiple interest categories can select its own primary interest category as the parent.  If only one division is a member, or the divisions are each </w:t>
      </w:r>
      <w:proofErr w:type="gramStart"/>
      <w:r w:rsidRPr="000919DE">
        <w:t>members</w:t>
      </w:r>
      <w:proofErr w:type="gramEnd"/>
      <w:r w:rsidRPr="000919DE">
        <w:t>, each should indicate their own primary interest category.</w:t>
      </w:r>
    </w:p>
    <w:p w14:paraId="0AA8D2FF" w14:textId="77777777" w:rsidR="000919DE" w:rsidRPr="000919DE" w:rsidRDefault="000919DE" w:rsidP="000919DE">
      <w:pPr>
        <w:pStyle w:val="BodyText3"/>
      </w:pPr>
    </w:p>
    <w:p w14:paraId="09B345A6" w14:textId="77777777" w:rsidR="000919DE" w:rsidRPr="000919DE" w:rsidDel="00B7176E" w:rsidRDefault="000919DE" w:rsidP="000919DE">
      <w:pPr>
        <w:pStyle w:val="BodyText3"/>
        <w:rPr>
          <w:del w:id="178" w:author="Russell Waddell" w:date="2019-07-17T12:42:00Z"/>
        </w:rPr>
      </w:pPr>
      <w:del w:id="179" w:author="Russell Waddell" w:date="2019-07-17T12:42:00Z">
        <w:r w:rsidRPr="000919DE" w:rsidDel="00B7176E">
          <w:delText xml:space="preserve">A trade association, professional society, etc. may indicate an interest category based on its membership or on its own interest. </w:delText>
        </w:r>
        <w:r w:rsidDel="00B7176E">
          <w:delText xml:space="preserve"> </w:delText>
        </w:r>
        <w:r w:rsidRPr="000919DE" w:rsidDel="00B7176E">
          <w:delText>For example, a trade association dedicated to Equipment Suppliers can select “Equipment Supplier,” but a professional association for engineering services can select “Other.”</w:delText>
        </w:r>
      </w:del>
    </w:p>
    <w:p w14:paraId="3D83AFF2" w14:textId="77777777" w:rsidR="008223A9" w:rsidRDefault="008223A9">
      <w:pPr>
        <w:pStyle w:val="BodyText3"/>
      </w:pPr>
    </w:p>
    <w:bookmarkEnd w:id="110"/>
    <w:p w14:paraId="0001AB10" w14:textId="77777777" w:rsidR="003961C6" w:rsidRDefault="003961C6"/>
    <w:p w14:paraId="5B0C379D" w14:textId="77777777" w:rsidR="003961C6" w:rsidRDefault="00E24631" w:rsidP="00277D27">
      <w:pPr>
        <w:pStyle w:val="Heading1"/>
        <w:spacing w:after="60"/>
      </w:pPr>
      <w:bookmarkStart w:id="180" w:name="_Toc461421833"/>
      <w:bookmarkStart w:id="181" w:name="_Toc461422672"/>
      <w:bookmarkStart w:id="182" w:name="_Toc96761054"/>
      <w:bookmarkStart w:id="183" w:name="_Toc96761317"/>
      <w:bookmarkStart w:id="184" w:name="_Toc96761805"/>
      <w:bookmarkStart w:id="185" w:name="_Toc285785865"/>
      <w:bookmarkStart w:id="186" w:name="_Toc513444854"/>
      <w:r>
        <w:lastRenderedPageBreak/>
        <w:t>3</w:t>
      </w:r>
      <w:r w:rsidR="003961C6">
        <w:tab/>
        <w:t>MEETINGS</w:t>
      </w:r>
      <w:bookmarkEnd w:id="180"/>
      <w:bookmarkEnd w:id="181"/>
      <w:bookmarkEnd w:id="182"/>
      <w:bookmarkEnd w:id="183"/>
      <w:bookmarkEnd w:id="184"/>
      <w:bookmarkEnd w:id="185"/>
      <w:bookmarkEnd w:id="186"/>
    </w:p>
    <w:p w14:paraId="7EBE61B7" w14:textId="77777777" w:rsidR="003961C6" w:rsidRDefault="00E24631" w:rsidP="00277D27">
      <w:pPr>
        <w:pStyle w:val="Heading2"/>
        <w:spacing w:after="60"/>
      </w:pPr>
      <w:bookmarkStart w:id="187" w:name="_Toc461421834"/>
      <w:bookmarkStart w:id="188" w:name="_Toc461422673"/>
      <w:bookmarkStart w:id="189" w:name="_Toc96761055"/>
      <w:bookmarkStart w:id="190" w:name="_Toc96761318"/>
      <w:bookmarkStart w:id="191" w:name="_Toc96761806"/>
      <w:bookmarkStart w:id="192" w:name="_Toc285785866"/>
      <w:bookmarkStart w:id="193" w:name="_Toc513444855"/>
      <w:r>
        <w:t>3</w:t>
      </w:r>
      <w:r w:rsidR="003961C6">
        <w:t>.1</w:t>
      </w:r>
      <w:r w:rsidR="003961C6">
        <w:tab/>
      </w:r>
      <w:r w:rsidR="00B93FB1">
        <w:t>MTCI-SC</w:t>
      </w:r>
      <w:r w:rsidR="003961C6">
        <w:t xml:space="preserve"> Meetings</w:t>
      </w:r>
      <w:bookmarkEnd w:id="187"/>
      <w:bookmarkEnd w:id="188"/>
      <w:bookmarkEnd w:id="189"/>
      <w:bookmarkEnd w:id="190"/>
      <w:bookmarkEnd w:id="191"/>
      <w:bookmarkEnd w:id="192"/>
      <w:bookmarkEnd w:id="193"/>
    </w:p>
    <w:p w14:paraId="68B7B5D2" w14:textId="77777777" w:rsidR="003961C6" w:rsidRDefault="00B93FB1">
      <w:pPr>
        <w:rPr>
          <w:sz w:val="20"/>
        </w:rPr>
      </w:pPr>
      <w:r>
        <w:rPr>
          <w:sz w:val="20"/>
        </w:rPr>
        <w:t>MTCI-SC</w:t>
      </w:r>
      <w:r w:rsidR="003961C6">
        <w:rPr>
          <w:sz w:val="20"/>
        </w:rPr>
        <w:t xml:space="preserve"> meetings will </w:t>
      </w:r>
      <w:r w:rsidR="00A0755C">
        <w:rPr>
          <w:sz w:val="20"/>
        </w:rPr>
        <w:t xml:space="preserve">generally </w:t>
      </w:r>
      <w:r w:rsidR="003961C6">
        <w:rPr>
          <w:sz w:val="20"/>
        </w:rPr>
        <w:t>be held</w:t>
      </w:r>
      <w:r w:rsidR="00A0755C">
        <w:rPr>
          <w:sz w:val="20"/>
        </w:rPr>
        <w:t xml:space="preserve"> on a quarterly basis</w:t>
      </w:r>
      <w:r w:rsidR="00896DE8">
        <w:rPr>
          <w:sz w:val="20"/>
        </w:rPr>
        <w:t>, but at a minimum, annually</w:t>
      </w:r>
      <w:r w:rsidR="003961C6">
        <w:rPr>
          <w:sz w:val="20"/>
        </w:rPr>
        <w:t>.  Meetings will be organized for the purpose of conducting business</w:t>
      </w:r>
      <w:r w:rsidR="00A62671">
        <w:rPr>
          <w:sz w:val="20"/>
        </w:rPr>
        <w:t xml:space="preserve"> including </w:t>
      </w:r>
      <w:del w:id="194" w:author="Russell Waddell" w:date="2019-07-17T12:43:00Z">
        <w:r w:rsidR="00A62671" w:rsidDel="00B7176E">
          <w:rPr>
            <w:sz w:val="20"/>
          </w:rPr>
          <w:delText xml:space="preserve">via </w:delText>
        </w:r>
      </w:del>
      <w:r w:rsidR="00A62671">
        <w:rPr>
          <w:sz w:val="20"/>
        </w:rPr>
        <w:t>voting (pro</w:t>
      </w:r>
      <w:r w:rsidR="00E24631">
        <w:rPr>
          <w:sz w:val="20"/>
        </w:rPr>
        <w:t xml:space="preserve">vided a quorum as described in </w:t>
      </w:r>
      <w:r w:rsidR="00277D27">
        <w:rPr>
          <w:sz w:val="20"/>
        </w:rPr>
        <w:t>§</w:t>
      </w:r>
      <w:r w:rsidR="00E24631">
        <w:rPr>
          <w:sz w:val="20"/>
        </w:rPr>
        <w:t>3</w:t>
      </w:r>
      <w:r w:rsidR="00A62671">
        <w:rPr>
          <w:sz w:val="20"/>
        </w:rPr>
        <w:t>.1.2 is present).</w:t>
      </w:r>
      <w:r w:rsidR="003961C6">
        <w:rPr>
          <w:sz w:val="20"/>
        </w:rPr>
        <w:t xml:space="preserve"> </w:t>
      </w:r>
      <w:r w:rsidR="00A62671">
        <w:rPr>
          <w:sz w:val="20"/>
        </w:rPr>
        <w:t xml:space="preserve"> The conduct of </w:t>
      </w:r>
      <w:r w:rsidR="003961C6">
        <w:rPr>
          <w:sz w:val="20"/>
        </w:rPr>
        <w:t xml:space="preserve">such </w:t>
      </w:r>
      <w:r w:rsidR="00A62671">
        <w:rPr>
          <w:sz w:val="20"/>
        </w:rPr>
        <w:t>business includes</w:t>
      </w:r>
      <w:r w:rsidR="003961C6">
        <w:rPr>
          <w:sz w:val="20"/>
        </w:rPr>
        <w:t xml:space="preserve"> but </w:t>
      </w:r>
      <w:r w:rsidR="00A62671">
        <w:rPr>
          <w:sz w:val="20"/>
        </w:rPr>
        <w:t xml:space="preserve">is </w:t>
      </w:r>
      <w:r w:rsidR="003961C6">
        <w:rPr>
          <w:sz w:val="20"/>
        </w:rPr>
        <w:t xml:space="preserve">not limited to making assignments, receiving reports of work, considering the need for draft standards or technical reports, resolving differences among </w:t>
      </w:r>
      <w:r w:rsidR="00A4687F">
        <w:rPr>
          <w:sz w:val="20"/>
        </w:rPr>
        <w:t>Working Group</w:t>
      </w:r>
      <w:r w:rsidR="003961C6">
        <w:rPr>
          <w:sz w:val="20"/>
        </w:rPr>
        <w:t xml:space="preserve">s, and considering views and objections from any source.  </w:t>
      </w:r>
    </w:p>
    <w:p w14:paraId="6AC71B5E" w14:textId="77777777" w:rsidR="003961C6" w:rsidRDefault="003961C6">
      <w:pPr>
        <w:rPr>
          <w:sz w:val="20"/>
        </w:rPr>
      </w:pPr>
    </w:p>
    <w:p w14:paraId="7371DC6E" w14:textId="77777777" w:rsidR="00E36F98" w:rsidRDefault="00A62671">
      <w:pPr>
        <w:rPr>
          <w:sz w:val="20"/>
        </w:rPr>
      </w:pPr>
      <w:del w:id="195" w:author="Russell Waddell" w:date="2019-07-17T12:58:00Z">
        <w:r w:rsidDel="004020D9">
          <w:rPr>
            <w:sz w:val="20"/>
          </w:rPr>
          <w:delText xml:space="preserve">Voting at a </w:delText>
        </w:r>
        <w:r w:rsidR="00B93FB1" w:rsidDel="004020D9">
          <w:rPr>
            <w:sz w:val="20"/>
          </w:rPr>
          <w:delText>MTCI-SC</w:delText>
        </w:r>
        <w:r w:rsidDel="004020D9">
          <w:rPr>
            <w:sz w:val="20"/>
          </w:rPr>
          <w:delText xml:space="preserve"> meeting that fulfills quorum requirements is authorized on all business before the </w:delText>
        </w:r>
        <w:r w:rsidR="00B93FB1" w:rsidDel="004020D9">
          <w:rPr>
            <w:sz w:val="20"/>
          </w:rPr>
          <w:delText>MTCI-SC</w:delText>
        </w:r>
        <w:r w:rsidDel="004020D9">
          <w:rPr>
            <w:sz w:val="20"/>
          </w:rPr>
          <w:delText xml:space="preserve"> with the exception of approving draft candidate American National Standards or Technical Reports.  This activity can only be done by letter ballot amongst the </w:delText>
        </w:r>
        <w:r w:rsidR="00E36F98" w:rsidDel="004020D9">
          <w:rPr>
            <w:sz w:val="20"/>
          </w:rPr>
          <w:delText>consensus body</w:delText>
        </w:r>
        <w:r w:rsidDel="004020D9">
          <w:rPr>
            <w:sz w:val="20"/>
          </w:rPr>
          <w:delText xml:space="preserve">. </w:delText>
        </w:r>
        <w:r w:rsidR="00E36F98" w:rsidDel="004020D9">
          <w:rPr>
            <w:sz w:val="20"/>
          </w:rPr>
          <w:delText xml:space="preserve"> </w:delText>
        </w:r>
      </w:del>
      <w:del w:id="196" w:author="Russell Waddell" w:date="2019-07-17T12:59:00Z">
        <w:r w:rsidR="00E36F98" w:rsidDel="004020D9">
          <w:rPr>
            <w:sz w:val="20"/>
          </w:rPr>
          <w:delText xml:space="preserve">Reaffirmation of standards or technical reports can be voted on at a </w:delText>
        </w:r>
        <w:r w:rsidR="00B93FB1" w:rsidDel="004020D9">
          <w:rPr>
            <w:sz w:val="20"/>
          </w:rPr>
          <w:delText>MTCI-SC</w:delText>
        </w:r>
        <w:r w:rsidR="00E36F98" w:rsidDel="004020D9">
          <w:rPr>
            <w:sz w:val="20"/>
          </w:rPr>
          <w:delText xml:space="preserve"> meeting but any consensus body members not present will be afforded the opportunity to </w:delText>
        </w:r>
        <w:r w:rsidR="00146DB4" w:rsidDel="004020D9">
          <w:rPr>
            <w:sz w:val="20"/>
          </w:rPr>
          <w:delText xml:space="preserve">register a </w:delText>
        </w:r>
        <w:r w:rsidR="00E36F98" w:rsidDel="004020D9">
          <w:rPr>
            <w:sz w:val="20"/>
          </w:rPr>
          <w:delText>vote via letter ballot.</w:delText>
        </w:r>
      </w:del>
    </w:p>
    <w:p w14:paraId="72226EC1" w14:textId="77777777" w:rsidR="00A62671" w:rsidRDefault="00A62671">
      <w:pPr>
        <w:rPr>
          <w:sz w:val="20"/>
        </w:rPr>
      </w:pPr>
    </w:p>
    <w:p w14:paraId="2DFFD9A0" w14:textId="77777777" w:rsidR="003961C6" w:rsidDel="00B7176E" w:rsidRDefault="003961C6">
      <w:pPr>
        <w:rPr>
          <w:del w:id="197" w:author="Russell Waddell" w:date="2019-07-17T12:43:00Z"/>
          <w:sz w:val="20"/>
        </w:rPr>
      </w:pPr>
      <w:del w:id="198" w:author="Russell Waddell" w:date="2019-07-17T12:43:00Z">
        <w:r w:rsidDel="00B7176E">
          <w:rPr>
            <w:sz w:val="20"/>
          </w:rPr>
          <w:delText xml:space="preserve">The </w:delText>
        </w:r>
        <w:r w:rsidR="00D41EBF" w:rsidDel="00B7176E">
          <w:rPr>
            <w:sz w:val="20"/>
          </w:rPr>
          <w:delText xml:space="preserve">MTConnect </w:delText>
        </w:r>
        <w:r w:rsidRPr="009C7B52" w:rsidDel="00B7176E">
          <w:rPr>
            <w:sz w:val="20"/>
          </w:rPr>
          <w:delText>Chairperson</w:delText>
        </w:r>
        <w:r w:rsidDel="00B7176E">
          <w:rPr>
            <w:sz w:val="20"/>
          </w:rPr>
          <w:delText xml:space="preserve"> or Vice-</w:delText>
        </w:r>
        <w:r w:rsidRPr="009C7B52" w:rsidDel="00B7176E">
          <w:rPr>
            <w:sz w:val="20"/>
          </w:rPr>
          <w:delText>Chairperson</w:delText>
        </w:r>
        <w:r w:rsidDel="00B7176E">
          <w:rPr>
            <w:sz w:val="20"/>
          </w:rPr>
          <w:delText xml:space="preserve"> will be present at all meetings.  </w:delText>
        </w:r>
      </w:del>
    </w:p>
    <w:p w14:paraId="4B4C9E2D" w14:textId="77777777" w:rsidR="003961C6" w:rsidRDefault="003961C6"/>
    <w:p w14:paraId="555CF006" w14:textId="77777777" w:rsidR="003961C6" w:rsidRPr="00B366A6" w:rsidRDefault="00E24631" w:rsidP="00B366A6">
      <w:pPr>
        <w:pStyle w:val="Heading3"/>
        <w:spacing w:after="60"/>
        <w:rPr>
          <w:sz w:val="20"/>
        </w:rPr>
      </w:pPr>
      <w:bookmarkStart w:id="199" w:name="_Toc96761056"/>
      <w:bookmarkStart w:id="200" w:name="_Toc96761319"/>
      <w:bookmarkStart w:id="201" w:name="_Toc96761807"/>
      <w:bookmarkStart w:id="202" w:name="_Toc285785867"/>
      <w:bookmarkStart w:id="203" w:name="_Toc513444856"/>
      <w:r w:rsidRPr="00B366A6">
        <w:rPr>
          <w:sz w:val="20"/>
        </w:rPr>
        <w:t>3</w:t>
      </w:r>
      <w:r w:rsidR="003961C6" w:rsidRPr="00B366A6">
        <w:rPr>
          <w:sz w:val="20"/>
        </w:rPr>
        <w:t>.1.1</w:t>
      </w:r>
      <w:r w:rsidR="003961C6" w:rsidRPr="00B366A6">
        <w:rPr>
          <w:sz w:val="20"/>
        </w:rPr>
        <w:tab/>
        <w:t>Open Meetings</w:t>
      </w:r>
      <w:bookmarkEnd w:id="199"/>
      <w:bookmarkEnd w:id="200"/>
      <w:bookmarkEnd w:id="201"/>
      <w:bookmarkEnd w:id="202"/>
      <w:bookmarkEnd w:id="203"/>
    </w:p>
    <w:p w14:paraId="6971018D" w14:textId="77777777" w:rsidR="003961C6" w:rsidRDefault="003961C6">
      <w:r w:rsidRPr="00A424AA">
        <w:rPr>
          <w:sz w:val="20"/>
        </w:rPr>
        <w:t xml:space="preserve">Meetings of the </w:t>
      </w:r>
      <w:r w:rsidR="00B93FB1">
        <w:rPr>
          <w:sz w:val="20"/>
        </w:rPr>
        <w:t>MTCI-SC</w:t>
      </w:r>
      <w:r w:rsidRPr="00A424AA">
        <w:rPr>
          <w:sz w:val="20"/>
        </w:rPr>
        <w:t xml:space="preserve"> will be open to all members and others having a direct and material interest, including members of the general public.  At least four weeks' notice of regularly scheduled meetings will be given to ANSI by the Secretariat for publication in </w:t>
      </w:r>
      <w:bookmarkStart w:id="204" w:name="_Hlk514078140"/>
      <w:r w:rsidR="00500612" w:rsidRPr="00500612">
        <w:rPr>
          <w:i/>
          <w:sz w:val="20"/>
        </w:rPr>
        <w:t xml:space="preserve">ANSI </w:t>
      </w:r>
      <w:bookmarkEnd w:id="204"/>
      <w:r w:rsidRPr="00A424AA">
        <w:rPr>
          <w:i/>
          <w:sz w:val="20"/>
        </w:rPr>
        <w:t xml:space="preserve">Standards Action </w:t>
      </w:r>
      <w:r w:rsidRPr="00A424AA">
        <w:rPr>
          <w:sz w:val="20"/>
        </w:rPr>
        <w:t xml:space="preserve">and in other media designed to reach directly and materially affected interests, as deemed appropriate by the Secretariat.  The notice will describe the purpose of the meeting and will identify a readily available source for further information.  An agenda will be available and will be distributed in advance of the meeting to members and to others expressing interest.  </w:t>
      </w:r>
      <w:r w:rsidR="00EE0B98">
        <w:rPr>
          <w:sz w:val="20"/>
        </w:rPr>
        <w:t xml:space="preserve">Non-members choosing to attend an MTConnect meeting will be there as observers only.  </w:t>
      </w:r>
      <w:r w:rsidRPr="00A424AA">
        <w:rPr>
          <w:sz w:val="20"/>
        </w:rPr>
        <w:t xml:space="preserve">Meeting reports will be generated and distributed by the Secretariat.  </w:t>
      </w:r>
    </w:p>
    <w:p w14:paraId="2F55633A" w14:textId="77777777" w:rsidR="003961C6" w:rsidRPr="00B366A6" w:rsidRDefault="00E24631" w:rsidP="00277D27">
      <w:pPr>
        <w:pStyle w:val="Heading3"/>
        <w:spacing w:after="60"/>
        <w:rPr>
          <w:sz w:val="20"/>
        </w:rPr>
      </w:pPr>
      <w:bookmarkStart w:id="205" w:name="_Toc96761057"/>
      <w:bookmarkStart w:id="206" w:name="_Toc96761320"/>
      <w:bookmarkStart w:id="207" w:name="_Toc96761808"/>
      <w:bookmarkStart w:id="208" w:name="_Toc285785868"/>
      <w:bookmarkStart w:id="209" w:name="_Toc513444857"/>
      <w:r w:rsidRPr="00B366A6">
        <w:rPr>
          <w:sz w:val="20"/>
        </w:rPr>
        <w:t>3</w:t>
      </w:r>
      <w:r w:rsidR="003961C6" w:rsidRPr="00B366A6">
        <w:rPr>
          <w:sz w:val="20"/>
        </w:rPr>
        <w:t>.1.2</w:t>
      </w:r>
      <w:r w:rsidR="003961C6" w:rsidRPr="00B366A6">
        <w:rPr>
          <w:sz w:val="20"/>
        </w:rPr>
        <w:tab/>
        <w:t>Quorum</w:t>
      </w:r>
      <w:bookmarkEnd w:id="205"/>
      <w:bookmarkEnd w:id="206"/>
      <w:bookmarkEnd w:id="207"/>
      <w:bookmarkEnd w:id="208"/>
      <w:bookmarkEnd w:id="209"/>
    </w:p>
    <w:p w14:paraId="79CC7C36" w14:textId="77777777" w:rsidR="003961C6" w:rsidRDefault="00780B15">
      <w:pPr>
        <w:pStyle w:val="BodyText3"/>
      </w:pPr>
      <w:r>
        <w:t xml:space="preserve">A quorum is the number </w:t>
      </w:r>
      <w:del w:id="210" w:author="Russell Waddell" w:date="2019-07-17T12:52:00Z">
        <w:r w:rsidDel="00B32C78">
          <w:delText xml:space="preserve">of Officers or </w:delText>
        </w:r>
      </w:del>
      <w:r>
        <w:t xml:space="preserve">Members of a body that when duly assembled, is validly competent </w:t>
      </w:r>
      <w:r w:rsidR="00220C41">
        <w:t xml:space="preserve">and can proceed </w:t>
      </w:r>
      <w:r>
        <w:t xml:space="preserve">to transact the business of that body.  </w:t>
      </w:r>
      <w:r w:rsidR="002E54EA">
        <w:t xml:space="preserve">At least </w:t>
      </w:r>
      <w:r w:rsidR="005461F7">
        <w:t xml:space="preserve">15 % or </w:t>
      </w:r>
      <w:r w:rsidR="002E54EA">
        <w:t xml:space="preserve">25 </w:t>
      </w:r>
      <w:r w:rsidR="007C4F39">
        <w:t>of the MTCI-SC members</w:t>
      </w:r>
      <w:r w:rsidR="0044421D">
        <w:t xml:space="preserve"> present</w:t>
      </w:r>
      <w:r w:rsidR="005461F7">
        <w:t xml:space="preserve"> </w:t>
      </w:r>
      <w:r w:rsidR="007C4F39">
        <w:t xml:space="preserve">at a meeting </w:t>
      </w:r>
      <w:r w:rsidR="0044421D">
        <w:t xml:space="preserve">(whichever is lower) </w:t>
      </w:r>
      <w:r w:rsidR="007C4F39">
        <w:t xml:space="preserve">will constitute a quorum for conducting business at a meeting.  </w:t>
      </w:r>
      <w:r w:rsidR="003961C6">
        <w:t>If a quorum is not present, actions</w:t>
      </w:r>
      <w:r w:rsidR="0044421D">
        <w:t>/decisions</w:t>
      </w:r>
      <w:r w:rsidR="003961C6">
        <w:t xml:space="preserve"> may be taken subject to confirmation via subsequent letter ballot.</w:t>
      </w:r>
    </w:p>
    <w:p w14:paraId="34C62325" w14:textId="77777777" w:rsidR="003961C6" w:rsidRDefault="003961C6">
      <w:pPr>
        <w:rPr>
          <w:sz w:val="16"/>
        </w:rPr>
      </w:pPr>
    </w:p>
    <w:p w14:paraId="303F2247" w14:textId="77777777" w:rsidR="003961C6" w:rsidRPr="00A4687F" w:rsidRDefault="00E24631" w:rsidP="00277D27">
      <w:pPr>
        <w:pStyle w:val="Heading2"/>
        <w:spacing w:after="60"/>
      </w:pPr>
      <w:bookmarkStart w:id="211" w:name="_Toc461421835"/>
      <w:bookmarkStart w:id="212" w:name="_Toc461422674"/>
      <w:bookmarkStart w:id="213" w:name="_Toc96761058"/>
      <w:bookmarkStart w:id="214" w:name="_Toc96761321"/>
      <w:bookmarkStart w:id="215" w:name="_Toc96761809"/>
      <w:bookmarkStart w:id="216" w:name="_Toc285785869"/>
      <w:bookmarkStart w:id="217" w:name="_Toc513444858"/>
      <w:r>
        <w:t>3</w:t>
      </w:r>
      <w:r w:rsidR="003961C6" w:rsidRPr="00A4687F">
        <w:t>.2</w:t>
      </w:r>
      <w:r w:rsidR="003961C6" w:rsidRPr="00A4687F">
        <w:tab/>
      </w:r>
      <w:r w:rsidR="00A4687F" w:rsidRPr="00556326">
        <w:t>Working Group</w:t>
      </w:r>
      <w:r w:rsidR="003961C6" w:rsidRPr="00A4687F">
        <w:t xml:space="preserve"> Meetings</w:t>
      </w:r>
      <w:bookmarkEnd w:id="211"/>
      <w:bookmarkEnd w:id="212"/>
      <w:bookmarkEnd w:id="213"/>
      <w:bookmarkEnd w:id="214"/>
      <w:bookmarkEnd w:id="215"/>
      <w:bookmarkEnd w:id="216"/>
      <w:bookmarkEnd w:id="217"/>
    </w:p>
    <w:p w14:paraId="0112BD7C" w14:textId="77777777" w:rsidR="003961C6" w:rsidRPr="00A4687F" w:rsidRDefault="00D741C6">
      <w:pPr>
        <w:rPr>
          <w:sz w:val="20"/>
        </w:rPr>
      </w:pPr>
      <w:r w:rsidRPr="00057A76">
        <w:rPr>
          <w:sz w:val="20"/>
        </w:rPr>
        <w:t xml:space="preserve">Each MTConnect </w:t>
      </w:r>
      <w:r>
        <w:rPr>
          <w:sz w:val="20"/>
        </w:rPr>
        <w:t>Working Group</w:t>
      </w:r>
      <w:r w:rsidRPr="00057A76">
        <w:rPr>
          <w:sz w:val="20"/>
        </w:rPr>
        <w:t xml:space="preserve"> formed by the </w:t>
      </w:r>
      <w:r w:rsidR="00B93FB1">
        <w:rPr>
          <w:sz w:val="20"/>
        </w:rPr>
        <w:t>MTCI-SC</w:t>
      </w:r>
      <w:r w:rsidRPr="00057A76">
        <w:rPr>
          <w:sz w:val="20"/>
        </w:rPr>
        <w:t xml:space="preserve"> </w:t>
      </w:r>
      <w:r>
        <w:rPr>
          <w:sz w:val="20"/>
        </w:rPr>
        <w:t>can determine their own meeting schedule and whether to hold in-person or web</w:t>
      </w:r>
      <w:r w:rsidR="008E094E">
        <w:rPr>
          <w:sz w:val="20"/>
        </w:rPr>
        <w:t xml:space="preserve"> </w:t>
      </w:r>
      <w:r>
        <w:rPr>
          <w:sz w:val="20"/>
        </w:rPr>
        <w:t>meetings, or some combination.  Some documentation</w:t>
      </w:r>
      <w:r w:rsidR="00EE0B98">
        <w:rPr>
          <w:sz w:val="20"/>
        </w:rPr>
        <w:t xml:space="preserve"> or report</w:t>
      </w:r>
      <w:r>
        <w:rPr>
          <w:sz w:val="20"/>
        </w:rPr>
        <w:t xml:space="preserve"> of the Work</w:t>
      </w:r>
      <w:r w:rsidR="00BD7657">
        <w:rPr>
          <w:sz w:val="20"/>
        </w:rPr>
        <w:t>ing</w:t>
      </w:r>
      <w:r>
        <w:rPr>
          <w:sz w:val="20"/>
        </w:rPr>
        <w:t xml:space="preserve"> Group meeting should be recorded and saved. </w:t>
      </w:r>
    </w:p>
    <w:p w14:paraId="46FC00A8" w14:textId="77777777" w:rsidR="003961C6" w:rsidRDefault="003961C6"/>
    <w:p w14:paraId="4CB2193A" w14:textId="77777777" w:rsidR="003961C6" w:rsidRDefault="00E24631" w:rsidP="0044421D">
      <w:pPr>
        <w:pStyle w:val="Heading2"/>
        <w:spacing w:after="60"/>
      </w:pPr>
      <w:bookmarkStart w:id="218" w:name="_Toc96761064"/>
      <w:bookmarkStart w:id="219" w:name="_Toc96761327"/>
      <w:bookmarkStart w:id="220" w:name="_Toc96761815"/>
      <w:bookmarkStart w:id="221" w:name="_Toc285785875"/>
      <w:bookmarkStart w:id="222" w:name="_Toc513444859"/>
      <w:r>
        <w:t>3</w:t>
      </w:r>
      <w:r w:rsidR="003961C6">
        <w:t>.</w:t>
      </w:r>
      <w:r w:rsidR="00EE0B98">
        <w:t>3</w:t>
      </w:r>
      <w:r w:rsidR="003961C6">
        <w:tab/>
        <w:t>Antitrust</w:t>
      </w:r>
      <w:bookmarkEnd w:id="218"/>
      <w:bookmarkEnd w:id="219"/>
      <w:bookmarkEnd w:id="220"/>
      <w:bookmarkEnd w:id="221"/>
      <w:bookmarkEnd w:id="222"/>
    </w:p>
    <w:p w14:paraId="677EB676" w14:textId="77777777" w:rsidR="003961C6" w:rsidRDefault="009929FB">
      <w:pPr>
        <w:pStyle w:val="Footer"/>
        <w:tabs>
          <w:tab w:val="clear" w:pos="4320"/>
          <w:tab w:val="clear" w:pos="8640"/>
        </w:tabs>
        <w:rPr>
          <w:sz w:val="20"/>
        </w:rPr>
      </w:pPr>
      <w:r>
        <w:rPr>
          <w:sz w:val="20"/>
        </w:rPr>
        <w:t xml:space="preserve">The </w:t>
      </w:r>
      <w:r w:rsidR="00D41EBF">
        <w:rPr>
          <w:sz w:val="20"/>
        </w:rPr>
        <w:t xml:space="preserve">MTConnect </w:t>
      </w:r>
      <w:r>
        <w:rPr>
          <w:sz w:val="20"/>
        </w:rPr>
        <w:t>Institute</w:t>
      </w:r>
      <w:r w:rsidR="003961C6">
        <w:rPr>
          <w:sz w:val="20"/>
        </w:rPr>
        <w:t xml:space="preserve">, as the </w:t>
      </w:r>
      <w:r w:rsidR="00D41EBF">
        <w:rPr>
          <w:sz w:val="20"/>
        </w:rPr>
        <w:t xml:space="preserve">MTConnect </w:t>
      </w:r>
      <w:r w:rsidR="003961C6">
        <w:rPr>
          <w:sz w:val="20"/>
        </w:rPr>
        <w:t xml:space="preserve">Secretariat, is a registered </w:t>
      </w:r>
      <w:r w:rsidR="00AB38D7">
        <w:rPr>
          <w:sz w:val="20"/>
        </w:rPr>
        <w:t>corporation</w:t>
      </w:r>
      <w:r w:rsidR="003961C6">
        <w:rPr>
          <w:sz w:val="20"/>
        </w:rPr>
        <w:t xml:space="preserve"> with its principal place of business in the United States.  </w:t>
      </w:r>
      <w:r>
        <w:rPr>
          <w:sz w:val="20"/>
        </w:rPr>
        <w:t xml:space="preserve">The </w:t>
      </w:r>
      <w:r w:rsidR="00D41EBF">
        <w:rPr>
          <w:sz w:val="20"/>
        </w:rPr>
        <w:t xml:space="preserve">MTConnect </w:t>
      </w:r>
      <w:r w:rsidR="006D3BAF">
        <w:rPr>
          <w:sz w:val="20"/>
        </w:rPr>
        <w:t xml:space="preserve">Institute </w:t>
      </w:r>
      <w:r w:rsidR="003961C6">
        <w:rPr>
          <w:sz w:val="20"/>
        </w:rPr>
        <w:t xml:space="preserve">conducts its meetings under the auspices of the U.S. Department of Justice </w:t>
      </w:r>
      <w:r w:rsidR="00F67B55">
        <w:rPr>
          <w:sz w:val="20"/>
        </w:rPr>
        <w:t xml:space="preserve">antitrust regulations (Sherman Antitrust Act).  So too, </w:t>
      </w:r>
      <w:r w:rsidR="003961C6">
        <w:rPr>
          <w:sz w:val="20"/>
        </w:rPr>
        <w:t xml:space="preserve">any </w:t>
      </w:r>
      <w:r w:rsidR="00636B85">
        <w:rPr>
          <w:sz w:val="20"/>
        </w:rPr>
        <w:t>MTC</w:t>
      </w:r>
      <w:r>
        <w:rPr>
          <w:sz w:val="20"/>
        </w:rPr>
        <w:t>onnect</w:t>
      </w:r>
      <w:r w:rsidR="003961C6">
        <w:rPr>
          <w:sz w:val="20"/>
        </w:rPr>
        <w:t>-related meeting is subject to these same regulations</w:t>
      </w:r>
      <w:r w:rsidR="00F67B55">
        <w:rPr>
          <w:sz w:val="20"/>
        </w:rPr>
        <w:t>,</w:t>
      </w:r>
      <w:r w:rsidR="003961C6">
        <w:rPr>
          <w:sz w:val="20"/>
        </w:rPr>
        <w:t xml:space="preserve"> and they will be strictly observed.  In brief, the following discussions are prohibited either inside of, or in conjunction with Secretariat sponsored meetings:</w:t>
      </w:r>
    </w:p>
    <w:p w14:paraId="032AB865"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Discussion which could be interpreted as collusion or other attempt to agree or bring about an understanding regarding price, conditions of sale including warranties, and customers;</w:t>
      </w:r>
    </w:p>
    <w:p w14:paraId="18F0A0E8"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Discussion regarding cost data of any manufacturer or seller;</w:t>
      </w:r>
    </w:p>
    <w:p w14:paraId="6259B02F"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Discussion on pricing or pricing methods;</w:t>
      </w:r>
    </w:p>
    <w:p w14:paraId="25C8EBFE"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Discussion on marketing plans or plans for introduction of innovative technology;</w:t>
      </w:r>
    </w:p>
    <w:p w14:paraId="28123ED9"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 xml:space="preserve">Discussion which could be interpreted as an attempt to exclude from manufacture or sale by means of standardization requirements greater than needed to </w:t>
      </w:r>
      <w:proofErr w:type="gramStart"/>
      <w:r>
        <w:rPr>
          <w:sz w:val="20"/>
        </w:rPr>
        <w:t>effect</w:t>
      </w:r>
      <w:proofErr w:type="gramEnd"/>
      <w:r>
        <w:rPr>
          <w:sz w:val="20"/>
        </w:rPr>
        <w:t xml:space="preserve"> a legitimate end use; or</w:t>
      </w:r>
    </w:p>
    <w:p w14:paraId="5F01E0EC" w14:textId="77777777" w:rsidR="003961C6" w:rsidRDefault="003961C6" w:rsidP="003961C6">
      <w:pPr>
        <w:pStyle w:val="Footer"/>
        <w:numPr>
          <w:ilvl w:val="0"/>
          <w:numId w:val="4"/>
        </w:numPr>
        <w:tabs>
          <w:tab w:val="clear" w:pos="360"/>
          <w:tab w:val="clear" w:pos="4320"/>
          <w:tab w:val="clear" w:pos="8640"/>
        </w:tabs>
        <w:ind w:left="540"/>
        <w:rPr>
          <w:sz w:val="20"/>
        </w:rPr>
      </w:pPr>
      <w:r>
        <w:rPr>
          <w:sz w:val="20"/>
        </w:rPr>
        <w:t>Discussion which could be interpreted as an agreement or understanding to develop a standard, recommended practice, technical practice or interpretation, the purpose of which would be to affect the competitive position of any person or business entity.</w:t>
      </w:r>
    </w:p>
    <w:p w14:paraId="661EB29F" w14:textId="77777777" w:rsidR="003961C6" w:rsidRDefault="003961C6">
      <w:pPr>
        <w:pStyle w:val="Footer"/>
        <w:tabs>
          <w:tab w:val="clear" w:pos="4320"/>
          <w:tab w:val="clear" w:pos="8640"/>
        </w:tabs>
        <w:rPr>
          <w:sz w:val="20"/>
        </w:rPr>
      </w:pPr>
    </w:p>
    <w:p w14:paraId="42B76563" w14:textId="77777777" w:rsidR="003961C6" w:rsidRDefault="003961C6">
      <w:pPr>
        <w:pStyle w:val="Footer"/>
        <w:tabs>
          <w:tab w:val="clear" w:pos="4320"/>
          <w:tab w:val="clear" w:pos="8640"/>
        </w:tabs>
        <w:rPr>
          <w:sz w:val="20"/>
        </w:rPr>
      </w:pPr>
      <w:r>
        <w:rPr>
          <w:sz w:val="20"/>
        </w:rPr>
        <w:t>Although everyone in the entire “</w:t>
      </w:r>
      <w:r w:rsidR="00D41EBF">
        <w:rPr>
          <w:sz w:val="20"/>
        </w:rPr>
        <w:t xml:space="preserve">MTConnect </w:t>
      </w:r>
      <w:r>
        <w:rPr>
          <w:sz w:val="20"/>
        </w:rPr>
        <w:t xml:space="preserve">community” is responsible for observing antitrust regulations, the Secretariat is ultimately accountable for their application.  </w:t>
      </w:r>
    </w:p>
    <w:p w14:paraId="10B968D3" w14:textId="77777777" w:rsidR="003961C6" w:rsidRDefault="003961C6">
      <w:pPr>
        <w:pStyle w:val="Footer"/>
        <w:tabs>
          <w:tab w:val="clear" w:pos="4320"/>
          <w:tab w:val="clear" w:pos="8640"/>
        </w:tabs>
        <w:rPr>
          <w:sz w:val="20"/>
        </w:rPr>
      </w:pPr>
    </w:p>
    <w:p w14:paraId="33F722AC" w14:textId="77777777" w:rsidR="003961C6" w:rsidRDefault="003961C6">
      <w:pPr>
        <w:pStyle w:val="Footer"/>
        <w:tabs>
          <w:tab w:val="clear" w:pos="4320"/>
          <w:tab w:val="clear" w:pos="8640"/>
        </w:tabs>
      </w:pPr>
    </w:p>
    <w:p w14:paraId="2AF9E6EB" w14:textId="77777777" w:rsidR="003961C6" w:rsidRDefault="00E24631" w:rsidP="00B366A6">
      <w:pPr>
        <w:pStyle w:val="Heading1"/>
        <w:tabs>
          <w:tab w:val="clear" w:pos="432"/>
          <w:tab w:val="clear" w:pos="576"/>
          <w:tab w:val="left" w:pos="540"/>
        </w:tabs>
        <w:spacing w:after="60"/>
      </w:pPr>
      <w:bookmarkStart w:id="223" w:name="_Toc461421836"/>
      <w:bookmarkStart w:id="224" w:name="_Toc461422675"/>
      <w:bookmarkStart w:id="225" w:name="_Toc96761065"/>
      <w:bookmarkStart w:id="226" w:name="_Toc96761328"/>
      <w:bookmarkStart w:id="227" w:name="_Toc96761816"/>
      <w:bookmarkStart w:id="228" w:name="_Toc285785876"/>
      <w:bookmarkStart w:id="229" w:name="_Toc513444860"/>
      <w:r>
        <w:t>4</w:t>
      </w:r>
      <w:r w:rsidR="003961C6">
        <w:tab/>
        <w:t>VOTING</w:t>
      </w:r>
      <w:bookmarkEnd w:id="223"/>
      <w:bookmarkEnd w:id="224"/>
      <w:bookmarkEnd w:id="225"/>
      <w:bookmarkEnd w:id="226"/>
      <w:bookmarkEnd w:id="227"/>
      <w:bookmarkEnd w:id="228"/>
      <w:bookmarkEnd w:id="229"/>
    </w:p>
    <w:p w14:paraId="501C9552" w14:textId="77777777" w:rsidR="003961C6" w:rsidRDefault="00E24631" w:rsidP="00B366A6">
      <w:pPr>
        <w:pStyle w:val="Heading2"/>
        <w:spacing w:before="60" w:after="60"/>
      </w:pPr>
      <w:bookmarkStart w:id="230" w:name="_Toc96761066"/>
      <w:bookmarkStart w:id="231" w:name="_Toc96761329"/>
      <w:bookmarkStart w:id="232" w:name="_Toc96761817"/>
      <w:bookmarkStart w:id="233" w:name="_Toc285785877"/>
      <w:bookmarkStart w:id="234" w:name="_Toc513444861"/>
      <w:bookmarkStart w:id="235" w:name="_Toc461421837"/>
      <w:bookmarkStart w:id="236" w:name="_Toc461422676"/>
      <w:r>
        <w:t>4</w:t>
      </w:r>
      <w:r w:rsidR="003961C6">
        <w:t>.1</w:t>
      </w:r>
      <w:r w:rsidR="003961C6">
        <w:tab/>
        <w:t>Voting on Standards</w:t>
      </w:r>
      <w:bookmarkEnd w:id="230"/>
      <w:bookmarkEnd w:id="231"/>
      <w:bookmarkEnd w:id="232"/>
      <w:bookmarkEnd w:id="233"/>
      <w:bookmarkEnd w:id="234"/>
    </w:p>
    <w:p w14:paraId="73993D5B" w14:textId="77777777" w:rsidR="003961C6" w:rsidRDefault="003961C6">
      <w:pPr>
        <w:pStyle w:val="BodyText3"/>
      </w:pPr>
      <w:r>
        <w:t xml:space="preserve">Voting on standards will be conducted </w:t>
      </w:r>
      <w:r w:rsidR="00593AE6">
        <w:t xml:space="preserve">by the Secretariat amongst </w:t>
      </w:r>
      <w:r>
        <w:t xml:space="preserve">the “consensus body” </w:t>
      </w:r>
      <w:r w:rsidR="00593AE6">
        <w:t xml:space="preserve">which is the </w:t>
      </w:r>
      <w:r w:rsidR="00B93FB1">
        <w:t>MTCI-SC</w:t>
      </w:r>
      <w:r>
        <w:t xml:space="preserve">.  </w:t>
      </w:r>
      <w:r w:rsidR="00593AE6">
        <w:t xml:space="preserve">Voting on all matters except approval of a new or revised standard may be done either by letter ballot or in person at quorate </w:t>
      </w:r>
      <w:r w:rsidR="00B93FB1">
        <w:t>MTCI-SC</w:t>
      </w:r>
      <w:r w:rsidR="00593AE6">
        <w:t xml:space="preserve"> meetings.  Voting on the approval of new or revised standards shall only be conducted via</w:t>
      </w:r>
      <w:r>
        <w:t xml:space="preserve"> official letter ballot on the final draft standard</w:t>
      </w:r>
      <w:r w:rsidR="00593AE6">
        <w:t xml:space="preserve"> </w:t>
      </w:r>
      <w:del w:id="237" w:author="Russell Waddell" w:date="2019-07-17T12:53:00Z">
        <w:r w:rsidR="00593AE6" w:rsidDel="00B32C78">
          <w:delText xml:space="preserve">and authorized </w:delText>
        </w:r>
      </w:del>
      <w:r w:rsidR="00593AE6">
        <w:t>by the Secretariat</w:t>
      </w:r>
      <w:r>
        <w:t>.</w:t>
      </w:r>
    </w:p>
    <w:p w14:paraId="58D3D2B4" w14:textId="77777777" w:rsidR="003961C6" w:rsidRPr="00C07DA1" w:rsidRDefault="00E24631" w:rsidP="00B366A6">
      <w:pPr>
        <w:pStyle w:val="Heading3"/>
        <w:spacing w:after="60"/>
        <w:rPr>
          <w:sz w:val="20"/>
        </w:rPr>
      </w:pPr>
      <w:bookmarkStart w:id="238" w:name="_Toc461421841"/>
      <w:bookmarkStart w:id="239" w:name="_Toc461422680"/>
      <w:bookmarkStart w:id="240" w:name="_Toc96761067"/>
      <w:bookmarkStart w:id="241" w:name="_Toc96761330"/>
      <w:bookmarkStart w:id="242" w:name="_Toc96761818"/>
      <w:bookmarkStart w:id="243" w:name="_Toc285785878"/>
      <w:bookmarkStart w:id="244" w:name="_Toc513444862"/>
      <w:r w:rsidRPr="00C07DA1">
        <w:rPr>
          <w:sz w:val="20"/>
        </w:rPr>
        <w:lastRenderedPageBreak/>
        <w:t>4</w:t>
      </w:r>
      <w:r w:rsidR="003961C6" w:rsidRPr="00C07DA1">
        <w:rPr>
          <w:sz w:val="20"/>
        </w:rPr>
        <w:t>.</w:t>
      </w:r>
      <w:r w:rsidR="00C07DA1">
        <w:rPr>
          <w:sz w:val="20"/>
        </w:rPr>
        <w:t>1.1</w:t>
      </w:r>
      <w:r w:rsidR="003961C6" w:rsidRPr="00C07DA1">
        <w:rPr>
          <w:sz w:val="20"/>
        </w:rPr>
        <w:tab/>
        <w:t>Authorization of Letter Ballots</w:t>
      </w:r>
      <w:bookmarkEnd w:id="238"/>
      <w:bookmarkEnd w:id="239"/>
      <w:bookmarkEnd w:id="240"/>
      <w:bookmarkEnd w:id="241"/>
      <w:bookmarkEnd w:id="242"/>
      <w:bookmarkEnd w:id="243"/>
      <w:bookmarkEnd w:id="244"/>
    </w:p>
    <w:p w14:paraId="51472CF7" w14:textId="77777777" w:rsidR="003961C6" w:rsidRDefault="003961C6" w:rsidP="00277D27">
      <w:pPr>
        <w:rPr>
          <w:sz w:val="20"/>
        </w:rPr>
      </w:pPr>
      <w:r>
        <w:rPr>
          <w:sz w:val="20"/>
        </w:rPr>
        <w:t>Letter Ballot</w:t>
      </w:r>
      <w:r w:rsidR="0044421D">
        <w:rPr>
          <w:sz w:val="20"/>
        </w:rPr>
        <w:t>s</w:t>
      </w:r>
      <w:r>
        <w:rPr>
          <w:sz w:val="20"/>
        </w:rPr>
        <w:t xml:space="preserve"> may </w:t>
      </w:r>
      <w:r w:rsidR="0044421D">
        <w:rPr>
          <w:sz w:val="20"/>
        </w:rPr>
        <w:t xml:space="preserve">only </w:t>
      </w:r>
      <w:r>
        <w:rPr>
          <w:sz w:val="20"/>
        </w:rPr>
        <w:t xml:space="preserve">be authorized by </w:t>
      </w:r>
      <w:r w:rsidR="00277D27">
        <w:rPr>
          <w:sz w:val="20"/>
        </w:rPr>
        <w:t>t</w:t>
      </w:r>
      <w:r>
        <w:rPr>
          <w:sz w:val="20"/>
        </w:rPr>
        <w:t>he Secretariat</w:t>
      </w:r>
      <w:r w:rsidR="00C07DA1">
        <w:rPr>
          <w:sz w:val="20"/>
        </w:rPr>
        <w:t>.</w:t>
      </w:r>
    </w:p>
    <w:p w14:paraId="3294D6F3" w14:textId="77777777" w:rsidR="003961C6" w:rsidRDefault="003961C6">
      <w:pPr>
        <w:pStyle w:val="BodyText3"/>
      </w:pPr>
    </w:p>
    <w:p w14:paraId="1306EC3E" w14:textId="77777777" w:rsidR="003961C6" w:rsidRPr="00B366A6" w:rsidRDefault="00E24631" w:rsidP="0044421D">
      <w:pPr>
        <w:pStyle w:val="Heading2"/>
        <w:spacing w:after="60"/>
      </w:pPr>
      <w:bookmarkStart w:id="245" w:name="_Toc96761068"/>
      <w:bookmarkStart w:id="246" w:name="_Toc96761331"/>
      <w:bookmarkStart w:id="247" w:name="_Toc96761819"/>
      <w:bookmarkStart w:id="248" w:name="_Toc285785879"/>
      <w:bookmarkStart w:id="249" w:name="_Toc513444863"/>
      <w:r w:rsidRPr="00B366A6">
        <w:t>4</w:t>
      </w:r>
      <w:r w:rsidR="003961C6" w:rsidRPr="00B366A6">
        <w:t>.</w:t>
      </w:r>
      <w:r w:rsidR="00C07DA1">
        <w:t>2</w:t>
      </w:r>
      <w:r w:rsidR="003961C6" w:rsidRPr="00B366A6">
        <w:tab/>
        <w:t>Letter Ballot Voting Period</w:t>
      </w:r>
      <w:bookmarkEnd w:id="245"/>
      <w:bookmarkEnd w:id="246"/>
      <w:bookmarkEnd w:id="247"/>
      <w:bookmarkEnd w:id="248"/>
      <w:bookmarkEnd w:id="249"/>
    </w:p>
    <w:p w14:paraId="0BA1B056" w14:textId="77777777" w:rsidR="003961C6" w:rsidRDefault="003961C6">
      <w:pPr>
        <w:rPr>
          <w:sz w:val="20"/>
        </w:rPr>
      </w:pPr>
      <w:r>
        <w:rPr>
          <w:sz w:val="20"/>
        </w:rPr>
        <w:t xml:space="preserve">The voting period for letter ballots on final draft standards will end </w:t>
      </w:r>
      <w:r w:rsidR="000E7717">
        <w:rPr>
          <w:sz w:val="20"/>
        </w:rPr>
        <w:t>45</w:t>
      </w:r>
      <w:r w:rsidR="008449D1">
        <w:rPr>
          <w:sz w:val="20"/>
        </w:rPr>
        <w:t xml:space="preserve"> </w:t>
      </w:r>
      <w:r>
        <w:rPr>
          <w:sz w:val="20"/>
        </w:rPr>
        <w:t xml:space="preserve">days from the date of issue or as soon as all ballots are returned, whichever comes earlier.  An extension beyond the </w:t>
      </w:r>
      <w:r w:rsidR="000E7717">
        <w:rPr>
          <w:sz w:val="20"/>
        </w:rPr>
        <w:t>45</w:t>
      </w:r>
      <w:r w:rsidR="00277D27">
        <w:rPr>
          <w:sz w:val="20"/>
        </w:rPr>
        <w:t>-</w:t>
      </w:r>
      <w:r>
        <w:rPr>
          <w:sz w:val="20"/>
        </w:rPr>
        <w:t xml:space="preserve">day voting period may be granted at the </w:t>
      </w:r>
      <w:r w:rsidR="00B93FB1">
        <w:rPr>
          <w:sz w:val="20"/>
        </w:rPr>
        <w:t>MTCI-SC</w:t>
      </w:r>
      <w:r>
        <w:rPr>
          <w:sz w:val="20"/>
        </w:rPr>
        <w:t xml:space="preserve"> </w:t>
      </w:r>
      <w:r w:rsidRPr="009C7B52">
        <w:rPr>
          <w:sz w:val="20"/>
        </w:rPr>
        <w:t>Chairperson's</w:t>
      </w:r>
      <w:r>
        <w:rPr>
          <w:sz w:val="20"/>
        </w:rPr>
        <w:t xml:space="preserve"> or Secretariat’s option, if either believes the measure is warranted.</w:t>
      </w:r>
    </w:p>
    <w:p w14:paraId="54F6945B" w14:textId="77777777" w:rsidR="003961C6" w:rsidRDefault="003961C6">
      <w:pPr>
        <w:rPr>
          <w:sz w:val="20"/>
        </w:rPr>
      </w:pPr>
    </w:p>
    <w:p w14:paraId="12A63AFB" w14:textId="77777777" w:rsidR="003961C6" w:rsidRDefault="003961C6">
      <w:pPr>
        <w:rPr>
          <w:sz w:val="20"/>
        </w:rPr>
      </w:pPr>
      <w:r>
        <w:rPr>
          <w:sz w:val="20"/>
        </w:rPr>
        <w:t xml:space="preserve">The voting period for letter ballots on all other </w:t>
      </w:r>
      <w:r w:rsidR="00D41EBF">
        <w:rPr>
          <w:sz w:val="20"/>
        </w:rPr>
        <w:t xml:space="preserve">MTConnect </w:t>
      </w:r>
      <w:r>
        <w:rPr>
          <w:sz w:val="20"/>
        </w:rPr>
        <w:t xml:space="preserve">related administrative or procedural matters will end </w:t>
      </w:r>
      <w:r w:rsidR="000E7717">
        <w:rPr>
          <w:sz w:val="20"/>
        </w:rPr>
        <w:t>45</w:t>
      </w:r>
      <w:r w:rsidR="00B86BF4">
        <w:rPr>
          <w:sz w:val="20"/>
        </w:rPr>
        <w:t xml:space="preserve"> day</w:t>
      </w:r>
      <w:r>
        <w:rPr>
          <w:sz w:val="20"/>
        </w:rPr>
        <w:t>s from the date of issue or as soon as all ballots are returned, whichever comes earlier.</w:t>
      </w:r>
    </w:p>
    <w:p w14:paraId="0E317372" w14:textId="77777777" w:rsidR="003961C6" w:rsidRDefault="003961C6">
      <w:pPr>
        <w:rPr>
          <w:sz w:val="20"/>
        </w:rPr>
      </w:pPr>
    </w:p>
    <w:p w14:paraId="1A26A21A" w14:textId="77777777" w:rsidR="003961C6" w:rsidRDefault="003961C6">
      <w:pPr>
        <w:rPr>
          <w:sz w:val="20"/>
        </w:rPr>
      </w:pPr>
      <w:r>
        <w:rPr>
          <w:sz w:val="20"/>
        </w:rPr>
        <w:t xml:space="preserve">A follow-up communication requesting immediate return of a letter ballot </w:t>
      </w:r>
      <w:r w:rsidR="00AA41B6">
        <w:rPr>
          <w:sz w:val="20"/>
        </w:rPr>
        <w:t xml:space="preserve">shall </w:t>
      </w:r>
      <w:r>
        <w:rPr>
          <w:sz w:val="20"/>
        </w:rPr>
        <w:t xml:space="preserve">be sent, as appropriate, to </w:t>
      </w:r>
      <w:r w:rsidR="00B93FB1">
        <w:rPr>
          <w:sz w:val="20"/>
        </w:rPr>
        <w:t>MTCI-SC</w:t>
      </w:r>
      <w:r>
        <w:rPr>
          <w:sz w:val="20"/>
        </w:rPr>
        <w:t xml:space="preserve"> members </w:t>
      </w:r>
      <w:del w:id="250" w:author="Russell Waddell" w:date="2019-07-17T12:54:00Z">
        <w:r w:rsidDel="00B32C78">
          <w:rPr>
            <w:sz w:val="20"/>
          </w:rPr>
          <w:delText xml:space="preserve">(delegates and alternate members) </w:delText>
        </w:r>
      </w:del>
      <w:r>
        <w:rPr>
          <w:sz w:val="20"/>
        </w:rPr>
        <w:t>whose votes have not been received within 1</w:t>
      </w:r>
      <w:r w:rsidR="00DC4F2D">
        <w:rPr>
          <w:sz w:val="20"/>
        </w:rPr>
        <w:t>4</w:t>
      </w:r>
      <w:r>
        <w:rPr>
          <w:sz w:val="20"/>
        </w:rPr>
        <w:t xml:space="preserve"> days before the ballot closes</w:t>
      </w:r>
      <w:r w:rsidR="00DC4F2D">
        <w:rPr>
          <w:sz w:val="20"/>
        </w:rPr>
        <w:t>.  Additional and/or more frequent reminders may be sent at the discretion of the Secretariat.</w:t>
      </w:r>
    </w:p>
    <w:p w14:paraId="57257013" w14:textId="77777777" w:rsidR="003961C6" w:rsidRDefault="003961C6"/>
    <w:p w14:paraId="52495E52" w14:textId="77777777" w:rsidR="003961C6" w:rsidRDefault="00E24631" w:rsidP="00B366A6">
      <w:pPr>
        <w:pStyle w:val="Heading2"/>
        <w:tabs>
          <w:tab w:val="clear" w:pos="576"/>
          <w:tab w:val="left" w:pos="540"/>
        </w:tabs>
        <w:spacing w:after="60"/>
      </w:pPr>
      <w:bookmarkStart w:id="251" w:name="_Toc96761069"/>
      <w:bookmarkStart w:id="252" w:name="_Toc96761332"/>
      <w:bookmarkStart w:id="253" w:name="_Toc96761820"/>
      <w:bookmarkStart w:id="254" w:name="_Toc285785880"/>
      <w:bookmarkStart w:id="255" w:name="_Toc513444864"/>
      <w:r>
        <w:t>4.</w:t>
      </w:r>
      <w:r w:rsidR="00C07DA1">
        <w:t>3</w:t>
      </w:r>
      <w:r w:rsidR="003961C6">
        <w:tab/>
        <w:t>Vot</w:t>
      </w:r>
      <w:bookmarkEnd w:id="235"/>
      <w:bookmarkEnd w:id="236"/>
      <w:r w:rsidR="003961C6">
        <w:t>ing (Choices)</w:t>
      </w:r>
      <w:bookmarkEnd w:id="251"/>
      <w:bookmarkEnd w:id="252"/>
      <w:bookmarkEnd w:id="253"/>
      <w:bookmarkEnd w:id="254"/>
      <w:bookmarkEnd w:id="255"/>
    </w:p>
    <w:p w14:paraId="63B44C53" w14:textId="77777777" w:rsidR="003961C6" w:rsidRDefault="003961C6">
      <w:pPr>
        <w:rPr>
          <w:sz w:val="20"/>
        </w:rPr>
      </w:pPr>
      <w:r>
        <w:rPr>
          <w:sz w:val="20"/>
        </w:rPr>
        <w:t xml:space="preserve">Each </w:t>
      </w:r>
      <w:r w:rsidR="00B93FB1">
        <w:rPr>
          <w:sz w:val="20"/>
        </w:rPr>
        <w:t>MTCI-SC</w:t>
      </w:r>
      <w:r>
        <w:rPr>
          <w:sz w:val="20"/>
        </w:rPr>
        <w:t xml:space="preserve"> member (delegate</w:t>
      </w:r>
      <w:del w:id="256" w:author="Russell Waddell" w:date="2019-07-17T12:54:00Z">
        <w:r w:rsidDel="00B32C78">
          <w:rPr>
            <w:sz w:val="20"/>
          </w:rPr>
          <w:delText xml:space="preserve"> and alternate</w:delText>
        </w:r>
      </w:del>
      <w:r>
        <w:rPr>
          <w:sz w:val="20"/>
        </w:rPr>
        <w:t>) will vote (choose) one of the following positions:</w:t>
      </w:r>
    </w:p>
    <w:p w14:paraId="16E0F282" w14:textId="77777777" w:rsidR="003961C6" w:rsidRDefault="00DC4F2D" w:rsidP="003961C6">
      <w:pPr>
        <w:numPr>
          <w:ilvl w:val="0"/>
          <w:numId w:val="10"/>
        </w:numPr>
        <w:tabs>
          <w:tab w:val="clear" w:pos="360"/>
        </w:tabs>
        <w:ind w:left="540"/>
        <w:rPr>
          <w:sz w:val="20"/>
        </w:rPr>
      </w:pPr>
      <w:r>
        <w:rPr>
          <w:sz w:val="20"/>
        </w:rPr>
        <w:t>Approval</w:t>
      </w:r>
      <w:r w:rsidR="003961C6">
        <w:rPr>
          <w:sz w:val="20"/>
        </w:rPr>
        <w:t>;</w:t>
      </w:r>
    </w:p>
    <w:p w14:paraId="4EC41D59" w14:textId="77777777" w:rsidR="003961C6" w:rsidRDefault="00DC4F2D" w:rsidP="003961C6">
      <w:pPr>
        <w:numPr>
          <w:ilvl w:val="0"/>
          <w:numId w:val="10"/>
        </w:numPr>
        <w:tabs>
          <w:tab w:val="clear" w:pos="360"/>
        </w:tabs>
        <w:ind w:left="540"/>
        <w:rPr>
          <w:sz w:val="20"/>
        </w:rPr>
      </w:pPr>
      <w:r>
        <w:rPr>
          <w:sz w:val="20"/>
        </w:rPr>
        <w:t>Approval</w:t>
      </w:r>
      <w:r w:rsidR="003961C6">
        <w:rPr>
          <w:sz w:val="20"/>
        </w:rPr>
        <w:t>, with comment</w:t>
      </w:r>
      <w:r w:rsidR="00DA50E5">
        <w:rPr>
          <w:sz w:val="20"/>
        </w:rPr>
        <w:t>(s)</w:t>
      </w:r>
      <w:r w:rsidR="003961C6">
        <w:rPr>
          <w:sz w:val="20"/>
        </w:rPr>
        <w:t xml:space="preserve">; </w:t>
      </w:r>
    </w:p>
    <w:p w14:paraId="54A6BB0B" w14:textId="77777777" w:rsidR="00DA50E5" w:rsidRDefault="00DA50E5" w:rsidP="003961C6">
      <w:pPr>
        <w:numPr>
          <w:ilvl w:val="0"/>
          <w:numId w:val="10"/>
        </w:numPr>
        <w:tabs>
          <w:tab w:val="clear" w:pos="360"/>
        </w:tabs>
        <w:ind w:left="540"/>
        <w:rPr>
          <w:sz w:val="20"/>
        </w:rPr>
      </w:pPr>
      <w:r>
        <w:rPr>
          <w:sz w:val="20"/>
        </w:rPr>
        <w:t>Abstain</w:t>
      </w:r>
      <w:r w:rsidR="00DC4F2D">
        <w:rPr>
          <w:sz w:val="20"/>
        </w:rPr>
        <w:t xml:space="preserve"> (with or without comment);</w:t>
      </w:r>
      <w:r>
        <w:rPr>
          <w:sz w:val="20"/>
        </w:rPr>
        <w:t xml:space="preserve"> </w:t>
      </w:r>
    </w:p>
    <w:p w14:paraId="1B627B6D" w14:textId="77777777" w:rsidR="003961C6" w:rsidRDefault="00DC4F2D" w:rsidP="003961C6">
      <w:pPr>
        <w:numPr>
          <w:ilvl w:val="0"/>
          <w:numId w:val="10"/>
        </w:numPr>
        <w:tabs>
          <w:tab w:val="clear" w:pos="360"/>
        </w:tabs>
        <w:ind w:left="540"/>
        <w:rPr>
          <w:sz w:val="20"/>
        </w:rPr>
      </w:pPr>
      <w:bookmarkStart w:id="257" w:name="_Hlk513204943"/>
      <w:r>
        <w:rPr>
          <w:sz w:val="20"/>
        </w:rPr>
        <w:t>Disapproval</w:t>
      </w:r>
      <w:r w:rsidR="003961C6">
        <w:rPr>
          <w:sz w:val="20"/>
        </w:rPr>
        <w:t>, with reasons (the reasons for a negative vote will be given and if possible should include specific wording or actions that would resolve the objection)</w:t>
      </w:r>
      <w:r w:rsidR="00DA50E5">
        <w:rPr>
          <w:sz w:val="20"/>
        </w:rPr>
        <w:t xml:space="preserve">.  </w:t>
      </w:r>
      <w:r w:rsidR="00DA50E5" w:rsidRPr="00DA50E5">
        <w:rPr>
          <w:sz w:val="20"/>
        </w:rPr>
        <w:t xml:space="preserve">If a negative vote unaccompanied by comments related to the proposal is received notwithstanding, the vote may be counted as a “negative without comment” for the purposes of establishing a quorum and reporting to ANSI. </w:t>
      </w:r>
      <w:r w:rsidR="00DA50E5">
        <w:rPr>
          <w:sz w:val="20"/>
        </w:rPr>
        <w:t xml:space="preserve"> S</w:t>
      </w:r>
      <w:r w:rsidR="00DA50E5" w:rsidRPr="00DA50E5">
        <w:rPr>
          <w:sz w:val="20"/>
        </w:rPr>
        <w:t xml:space="preserve">uch votes (i.e., negative vote without comment or negative vote accompanied by comments not related to the proposal) shall be factored into the numerical requirements for consensus. </w:t>
      </w:r>
      <w:r w:rsidR="00DA50E5">
        <w:rPr>
          <w:sz w:val="20"/>
        </w:rPr>
        <w:t xml:space="preserve"> </w:t>
      </w:r>
      <w:r w:rsidR="00DA50E5" w:rsidRPr="00DA50E5">
        <w:rPr>
          <w:sz w:val="20"/>
        </w:rPr>
        <w:t xml:space="preserve">The </w:t>
      </w:r>
      <w:r w:rsidR="00DA50E5">
        <w:rPr>
          <w:sz w:val="20"/>
        </w:rPr>
        <w:t>Secretariat</w:t>
      </w:r>
      <w:r w:rsidR="00DA50E5" w:rsidRPr="00DA50E5">
        <w:rPr>
          <w:sz w:val="20"/>
        </w:rPr>
        <w:t xml:space="preserve"> is not required to solicit any comments from the negative voter.</w:t>
      </w:r>
    </w:p>
    <w:bookmarkEnd w:id="257"/>
    <w:p w14:paraId="2C25C3B0" w14:textId="77777777" w:rsidR="003961C6" w:rsidRDefault="003961C6">
      <w:pPr>
        <w:ind w:left="540" w:hanging="360"/>
      </w:pPr>
    </w:p>
    <w:p w14:paraId="3FD10E87" w14:textId="77777777" w:rsidR="003961C6" w:rsidRPr="00B366A6" w:rsidRDefault="00C07DA1" w:rsidP="0044421D">
      <w:pPr>
        <w:pStyle w:val="Heading2"/>
        <w:spacing w:after="60"/>
      </w:pPr>
      <w:bookmarkStart w:id="258" w:name="_Toc96761071"/>
      <w:bookmarkStart w:id="259" w:name="_Toc96761334"/>
      <w:bookmarkStart w:id="260" w:name="_Toc96761822"/>
      <w:bookmarkStart w:id="261" w:name="_Toc285785882"/>
      <w:bookmarkStart w:id="262" w:name="_Toc513444865"/>
      <w:r>
        <w:t>4.4</w:t>
      </w:r>
      <w:r w:rsidR="003961C6" w:rsidRPr="00B366A6">
        <w:tab/>
        <w:t>Single Vote</w:t>
      </w:r>
      <w:bookmarkEnd w:id="258"/>
      <w:bookmarkEnd w:id="259"/>
      <w:bookmarkEnd w:id="260"/>
      <w:bookmarkEnd w:id="261"/>
      <w:bookmarkEnd w:id="262"/>
    </w:p>
    <w:p w14:paraId="522737D8" w14:textId="77777777" w:rsidR="003961C6" w:rsidRPr="00C52EA4" w:rsidRDefault="003961C6" w:rsidP="00C52EA4">
      <w:pPr>
        <w:rPr>
          <w:rStyle w:val="Strong"/>
          <w:b w:val="0"/>
          <w:sz w:val="20"/>
        </w:rPr>
      </w:pPr>
      <w:r w:rsidRPr="00EC4949">
        <w:rPr>
          <w:rStyle w:val="Strong"/>
          <w:b w:val="0"/>
          <w:sz w:val="20"/>
        </w:rPr>
        <w:t>A</w:t>
      </w:r>
      <w:r w:rsidR="00383976" w:rsidRPr="00EC4949">
        <w:rPr>
          <w:rStyle w:val="Strong"/>
          <w:b w:val="0"/>
          <w:sz w:val="20"/>
        </w:rPr>
        <w:t>n</w:t>
      </w:r>
      <w:r w:rsidRPr="00EC4949">
        <w:rPr>
          <w:rStyle w:val="Strong"/>
          <w:b w:val="0"/>
          <w:sz w:val="20"/>
        </w:rPr>
        <w:t xml:space="preserve"> </w:t>
      </w:r>
      <w:r w:rsidR="00B93FB1">
        <w:rPr>
          <w:rStyle w:val="Strong"/>
          <w:b w:val="0"/>
          <w:sz w:val="20"/>
        </w:rPr>
        <w:t>MTCI-SC</w:t>
      </w:r>
      <w:r w:rsidRPr="00EC4949">
        <w:rPr>
          <w:rStyle w:val="Strong"/>
          <w:b w:val="0"/>
          <w:sz w:val="20"/>
        </w:rPr>
        <w:t xml:space="preserve"> member will have only one vote.  Generally</w:t>
      </w:r>
      <w:r w:rsidR="00ED5893" w:rsidRPr="00EC4949">
        <w:rPr>
          <w:rStyle w:val="Strong"/>
          <w:b w:val="0"/>
          <w:sz w:val="20"/>
        </w:rPr>
        <w:t>,</w:t>
      </w:r>
      <w:r w:rsidRPr="00EC4949">
        <w:rPr>
          <w:rStyle w:val="Strong"/>
          <w:b w:val="0"/>
          <w:sz w:val="20"/>
        </w:rPr>
        <w:t xml:space="preserve"> this means that no individual </w:t>
      </w:r>
      <w:r w:rsidR="00C1748C">
        <w:rPr>
          <w:rStyle w:val="Strong"/>
          <w:b w:val="0"/>
          <w:sz w:val="20"/>
        </w:rPr>
        <w:t xml:space="preserve">organization </w:t>
      </w:r>
      <w:r w:rsidRPr="00EC4949">
        <w:rPr>
          <w:rStyle w:val="Strong"/>
          <w:b w:val="0"/>
          <w:sz w:val="20"/>
        </w:rPr>
        <w:t>representative will have more than one vote.  However, if two or more organizations appoint the same individual to represent each of them, that individual may cast a separate vote for each organization represented.</w:t>
      </w:r>
      <w:r w:rsidRPr="00C52EA4">
        <w:rPr>
          <w:rStyle w:val="Strong"/>
          <w:b w:val="0"/>
          <w:sz w:val="20"/>
        </w:rPr>
        <w:t xml:space="preserve">  </w:t>
      </w:r>
      <w:bookmarkStart w:id="263" w:name="_Hlk506704822"/>
      <w:r w:rsidR="00C1748C">
        <w:rPr>
          <w:rStyle w:val="Strong"/>
          <w:b w:val="0"/>
          <w:sz w:val="20"/>
        </w:rPr>
        <w:t>MTCI-SC Member</w:t>
      </w:r>
      <w:r w:rsidR="006A5F2D">
        <w:rPr>
          <w:rStyle w:val="Strong"/>
          <w:b w:val="0"/>
          <w:sz w:val="20"/>
        </w:rPr>
        <w:t>s having</w:t>
      </w:r>
      <w:r w:rsidR="00C1748C">
        <w:rPr>
          <w:rStyle w:val="Strong"/>
          <w:b w:val="0"/>
          <w:sz w:val="20"/>
        </w:rPr>
        <w:t xml:space="preserve"> multiple representatives may only have a single vote.</w:t>
      </w:r>
      <w:bookmarkEnd w:id="263"/>
    </w:p>
    <w:p w14:paraId="45963B66" w14:textId="77777777" w:rsidR="003961C6" w:rsidRDefault="003961C6"/>
    <w:p w14:paraId="2F71A168" w14:textId="77777777" w:rsidR="003961C6" w:rsidRDefault="00B366A6" w:rsidP="0044421D">
      <w:pPr>
        <w:pStyle w:val="Heading2"/>
        <w:tabs>
          <w:tab w:val="clear" w:pos="576"/>
          <w:tab w:val="left" w:pos="540"/>
        </w:tabs>
        <w:spacing w:after="60"/>
      </w:pPr>
      <w:bookmarkStart w:id="264" w:name="_Toc96761073"/>
      <w:bookmarkStart w:id="265" w:name="_Toc96761336"/>
      <w:bookmarkStart w:id="266" w:name="_Toc96761824"/>
      <w:bookmarkStart w:id="267" w:name="_Toc285785884"/>
      <w:bookmarkStart w:id="268" w:name="_Toc513444866"/>
      <w:r>
        <w:t>4.</w:t>
      </w:r>
      <w:r w:rsidR="00C07DA1">
        <w:t>5</w:t>
      </w:r>
      <w:r w:rsidR="003961C6">
        <w:tab/>
        <w:t>The Vote</w:t>
      </w:r>
      <w:bookmarkEnd w:id="264"/>
      <w:bookmarkEnd w:id="265"/>
      <w:bookmarkEnd w:id="266"/>
      <w:bookmarkEnd w:id="267"/>
      <w:bookmarkEnd w:id="268"/>
    </w:p>
    <w:p w14:paraId="3549D518" w14:textId="77777777" w:rsidR="003961C6" w:rsidRDefault="003961C6" w:rsidP="0044421D">
      <w:pPr>
        <w:pStyle w:val="Footer"/>
        <w:tabs>
          <w:tab w:val="clear" w:pos="4320"/>
          <w:tab w:val="clear" w:pos="8640"/>
        </w:tabs>
        <w:rPr>
          <w:sz w:val="20"/>
        </w:rPr>
      </w:pPr>
      <w:r>
        <w:rPr>
          <w:sz w:val="20"/>
        </w:rPr>
        <w:t xml:space="preserve">To be considered a valid vote, </w:t>
      </w:r>
      <w:r w:rsidR="00DC4F2D">
        <w:rPr>
          <w:sz w:val="20"/>
        </w:rPr>
        <w:t xml:space="preserve">the </w:t>
      </w:r>
      <w:r w:rsidR="00B93FB1">
        <w:rPr>
          <w:sz w:val="20"/>
        </w:rPr>
        <w:t>MTCI-SC</w:t>
      </w:r>
      <w:r>
        <w:rPr>
          <w:sz w:val="20"/>
        </w:rPr>
        <w:t xml:space="preserve"> must have </w:t>
      </w:r>
      <w:proofErr w:type="gramStart"/>
      <w:r>
        <w:rPr>
          <w:sz w:val="20"/>
        </w:rPr>
        <w:t>a majority of</w:t>
      </w:r>
      <w:proofErr w:type="gramEnd"/>
      <w:r>
        <w:rPr>
          <w:sz w:val="20"/>
        </w:rPr>
        <w:t xml:space="preserve"> the listed members actually vote (or return an official ballot</w:t>
      </w:r>
      <w:r w:rsidR="00BF3236">
        <w:rPr>
          <w:sz w:val="20"/>
        </w:rPr>
        <w:t>, including abstentions</w:t>
      </w:r>
      <w:r>
        <w:rPr>
          <w:sz w:val="20"/>
        </w:rPr>
        <w:t>).</w:t>
      </w:r>
    </w:p>
    <w:p w14:paraId="6C80CA0A" w14:textId="77777777" w:rsidR="003961C6" w:rsidRDefault="003961C6">
      <w:pPr>
        <w:pStyle w:val="Footer"/>
        <w:tabs>
          <w:tab w:val="clear" w:pos="4320"/>
          <w:tab w:val="clear" w:pos="8640"/>
        </w:tabs>
        <w:rPr>
          <w:sz w:val="20"/>
        </w:rPr>
      </w:pPr>
    </w:p>
    <w:p w14:paraId="23D3D70C" w14:textId="77777777" w:rsidR="003961C6" w:rsidRDefault="003961C6">
      <w:pPr>
        <w:pStyle w:val="Footer"/>
        <w:tabs>
          <w:tab w:val="clear" w:pos="4320"/>
          <w:tab w:val="clear" w:pos="8640"/>
        </w:tabs>
        <w:rPr>
          <w:sz w:val="20"/>
        </w:rPr>
      </w:pPr>
      <w:r>
        <w:rPr>
          <w:sz w:val="20"/>
        </w:rPr>
        <w:t>In cases that do not meet the above criterion, the Secretariat must either recast the entire vote, or letter ballot the balance of non-voters until such time as a numerically valid majority has cast a vote.</w:t>
      </w:r>
    </w:p>
    <w:p w14:paraId="10EDB31D" w14:textId="77777777" w:rsidR="003961C6" w:rsidRDefault="003961C6">
      <w:pPr>
        <w:pStyle w:val="Footer"/>
        <w:tabs>
          <w:tab w:val="clear" w:pos="4320"/>
          <w:tab w:val="clear" w:pos="8640"/>
        </w:tabs>
      </w:pPr>
    </w:p>
    <w:p w14:paraId="09FD2B84" w14:textId="77777777" w:rsidR="003961C6" w:rsidRDefault="003961C6">
      <w:pPr>
        <w:pStyle w:val="Footer"/>
        <w:tabs>
          <w:tab w:val="clear" w:pos="4320"/>
          <w:tab w:val="clear" w:pos="8640"/>
        </w:tabs>
        <w:rPr>
          <w:sz w:val="20"/>
        </w:rPr>
      </w:pPr>
      <w:r>
        <w:rPr>
          <w:sz w:val="20"/>
        </w:rPr>
        <w:t xml:space="preserve">On all voting issues, a two-thirds (rounded to the nearest whole number) approval </w:t>
      </w:r>
      <w:r w:rsidR="009E7A9D">
        <w:rPr>
          <w:sz w:val="20"/>
        </w:rPr>
        <w:t xml:space="preserve">of those returned ballots from a valid vote </w:t>
      </w:r>
      <w:r>
        <w:rPr>
          <w:sz w:val="20"/>
        </w:rPr>
        <w:t>will result in the vote passing.  The following is a list of voting issues:</w:t>
      </w:r>
    </w:p>
    <w:p w14:paraId="507B2179" w14:textId="77777777" w:rsidR="003961C6" w:rsidRDefault="003961C6">
      <w:pPr>
        <w:pStyle w:val="Footer"/>
        <w:tabs>
          <w:tab w:val="clear" w:pos="4320"/>
          <w:tab w:val="clear" w:pos="8640"/>
        </w:tabs>
        <w:rPr>
          <w:sz w:val="20"/>
        </w:rPr>
      </w:pPr>
    </w:p>
    <w:p w14:paraId="1EBFF37A" w14:textId="77777777" w:rsidR="0094486C" w:rsidRPr="0094486C" w:rsidRDefault="0094486C" w:rsidP="0094486C">
      <w:pPr>
        <w:numPr>
          <w:ilvl w:val="0"/>
          <w:numId w:val="11"/>
        </w:numPr>
        <w:rPr>
          <w:sz w:val="20"/>
        </w:rPr>
      </w:pPr>
      <w:r w:rsidRPr="0094486C">
        <w:rPr>
          <w:sz w:val="20"/>
        </w:rPr>
        <w:t>Creation of a new standard or technical report;</w:t>
      </w:r>
    </w:p>
    <w:p w14:paraId="44EC64F7" w14:textId="77777777" w:rsidR="0094486C" w:rsidRPr="0094486C" w:rsidRDefault="0094486C" w:rsidP="000E7717">
      <w:pPr>
        <w:numPr>
          <w:ilvl w:val="0"/>
          <w:numId w:val="11"/>
        </w:numPr>
        <w:tabs>
          <w:tab w:val="clear" w:pos="360"/>
        </w:tabs>
        <w:rPr>
          <w:sz w:val="20"/>
        </w:rPr>
      </w:pPr>
      <w:r w:rsidRPr="0094486C">
        <w:rPr>
          <w:sz w:val="20"/>
        </w:rPr>
        <w:t>Approval of a draft of a new standard or reaffirmation of an existing one;</w:t>
      </w:r>
    </w:p>
    <w:p w14:paraId="3BEA22CF" w14:textId="77777777" w:rsidR="0094486C" w:rsidRPr="0094486C" w:rsidRDefault="0094486C" w:rsidP="000E7717">
      <w:pPr>
        <w:numPr>
          <w:ilvl w:val="0"/>
          <w:numId w:val="11"/>
        </w:numPr>
        <w:tabs>
          <w:tab w:val="clear" w:pos="360"/>
        </w:tabs>
        <w:rPr>
          <w:sz w:val="20"/>
        </w:rPr>
      </w:pPr>
      <w:r w:rsidRPr="0094486C">
        <w:rPr>
          <w:sz w:val="20"/>
        </w:rPr>
        <w:t>Reaffirmation of an existing technical report;</w:t>
      </w:r>
    </w:p>
    <w:p w14:paraId="20463931" w14:textId="77777777" w:rsidR="0094486C" w:rsidRPr="0094486C" w:rsidRDefault="0094486C" w:rsidP="000E7717">
      <w:pPr>
        <w:numPr>
          <w:ilvl w:val="0"/>
          <w:numId w:val="11"/>
        </w:numPr>
        <w:tabs>
          <w:tab w:val="clear" w:pos="360"/>
        </w:tabs>
        <w:rPr>
          <w:sz w:val="20"/>
        </w:rPr>
      </w:pPr>
      <w:r w:rsidRPr="0094486C">
        <w:rPr>
          <w:sz w:val="20"/>
        </w:rPr>
        <w:t>Approval of a revision or addendum t</w:t>
      </w:r>
      <w:r>
        <w:rPr>
          <w:sz w:val="20"/>
        </w:rPr>
        <w:t xml:space="preserve">o part or </w:t>
      </w:r>
      <w:proofErr w:type="gramStart"/>
      <w:r>
        <w:rPr>
          <w:sz w:val="20"/>
        </w:rPr>
        <w:t>all of</w:t>
      </w:r>
      <w:proofErr w:type="gramEnd"/>
      <w:r>
        <w:rPr>
          <w:sz w:val="20"/>
        </w:rPr>
        <w:t xml:space="preserve"> a standard;</w:t>
      </w:r>
    </w:p>
    <w:p w14:paraId="410CC60C" w14:textId="77777777" w:rsidR="0094486C" w:rsidRDefault="0094486C" w:rsidP="0094486C">
      <w:pPr>
        <w:numPr>
          <w:ilvl w:val="0"/>
          <w:numId w:val="11"/>
        </w:numPr>
        <w:tabs>
          <w:tab w:val="left" w:pos="600"/>
        </w:tabs>
        <w:rPr>
          <w:sz w:val="20"/>
        </w:rPr>
      </w:pPr>
      <w:r w:rsidRPr="0094486C">
        <w:rPr>
          <w:sz w:val="20"/>
        </w:rPr>
        <w:t xml:space="preserve">Approval of a change of the </w:t>
      </w:r>
      <w:r w:rsidR="00B93FB1">
        <w:rPr>
          <w:sz w:val="20"/>
        </w:rPr>
        <w:t>MTCI-SC</w:t>
      </w:r>
      <w:r w:rsidRPr="0094486C">
        <w:rPr>
          <w:sz w:val="20"/>
        </w:rPr>
        <w:t xml:space="preserve"> </w:t>
      </w:r>
      <w:r>
        <w:rPr>
          <w:sz w:val="20"/>
        </w:rPr>
        <w:t>scope;</w:t>
      </w:r>
    </w:p>
    <w:p w14:paraId="22168B82" w14:textId="77777777" w:rsidR="003961C6" w:rsidRDefault="003961C6" w:rsidP="000E7717">
      <w:pPr>
        <w:numPr>
          <w:ilvl w:val="0"/>
          <w:numId w:val="11"/>
        </w:numPr>
        <w:tabs>
          <w:tab w:val="clear" w:pos="360"/>
        </w:tabs>
        <w:rPr>
          <w:sz w:val="20"/>
        </w:rPr>
      </w:pPr>
      <w:r>
        <w:rPr>
          <w:sz w:val="20"/>
        </w:rPr>
        <w:t xml:space="preserve">Withdrawal of an </w:t>
      </w:r>
      <w:r>
        <w:rPr>
          <w:i/>
          <w:sz w:val="20"/>
        </w:rPr>
        <w:t>existing</w:t>
      </w:r>
      <w:r>
        <w:rPr>
          <w:sz w:val="20"/>
        </w:rPr>
        <w:t xml:space="preserve"> standard or technical report;</w:t>
      </w:r>
    </w:p>
    <w:p w14:paraId="55F2C933" w14:textId="352E39EA" w:rsidR="003961C6" w:rsidDel="006E6ED7" w:rsidRDefault="003961C6" w:rsidP="000E7717">
      <w:pPr>
        <w:numPr>
          <w:ilvl w:val="0"/>
          <w:numId w:val="11"/>
        </w:numPr>
        <w:tabs>
          <w:tab w:val="clear" w:pos="360"/>
        </w:tabs>
        <w:rPr>
          <w:del w:id="269" w:author="Russell Waddell [2]" w:date="2020-07-15T12:06:00Z"/>
        </w:rPr>
      </w:pPr>
      <w:del w:id="270" w:author="Russell Waddell [2]" w:date="2020-07-15T12:06:00Z">
        <w:r w:rsidDel="006E6ED7">
          <w:rPr>
            <w:sz w:val="20"/>
          </w:rPr>
          <w:delText xml:space="preserve">Adoption of the </w:delText>
        </w:r>
        <w:r w:rsidR="00B93FB1" w:rsidDel="006E6ED7">
          <w:rPr>
            <w:sz w:val="20"/>
          </w:rPr>
          <w:delText>MTCI-SC</w:delText>
        </w:r>
        <w:r w:rsidDel="006E6ED7">
          <w:rPr>
            <w:sz w:val="20"/>
          </w:rPr>
          <w:delText xml:space="preserve"> </w:delText>
        </w:r>
        <w:r w:rsidR="0094486C" w:rsidDel="006E6ED7">
          <w:rPr>
            <w:sz w:val="20"/>
          </w:rPr>
          <w:delText>operating</w:delText>
        </w:r>
        <w:r w:rsidDel="006E6ED7">
          <w:rPr>
            <w:sz w:val="20"/>
          </w:rPr>
          <w:delText xml:space="preserve"> procedures, interest categories, or revisions thereof;</w:delText>
        </w:r>
      </w:del>
    </w:p>
    <w:p w14:paraId="5E1D9499" w14:textId="77777777" w:rsidR="0094486C" w:rsidRPr="00D82EF2" w:rsidRDefault="003961C6" w:rsidP="000E7717">
      <w:pPr>
        <w:numPr>
          <w:ilvl w:val="0"/>
          <w:numId w:val="11"/>
        </w:numPr>
        <w:tabs>
          <w:tab w:val="clear" w:pos="360"/>
        </w:tabs>
        <w:rPr>
          <w:sz w:val="20"/>
        </w:rPr>
      </w:pPr>
      <w:r>
        <w:rPr>
          <w:sz w:val="20"/>
        </w:rPr>
        <w:t>Adoption of relevant and appropriate ISO or IEC standards as American National Standards;</w:t>
      </w:r>
    </w:p>
    <w:p w14:paraId="2FDAA114" w14:textId="77777777" w:rsidR="0094486C" w:rsidRPr="0094486C" w:rsidRDefault="0094486C" w:rsidP="000E7717">
      <w:pPr>
        <w:numPr>
          <w:ilvl w:val="0"/>
          <w:numId w:val="11"/>
        </w:numPr>
        <w:tabs>
          <w:tab w:val="clear" w:pos="360"/>
        </w:tabs>
        <w:rPr>
          <w:sz w:val="20"/>
        </w:rPr>
      </w:pPr>
      <w:r w:rsidRPr="0094486C">
        <w:rPr>
          <w:sz w:val="20"/>
        </w:rPr>
        <w:t xml:space="preserve">Formation of a Working Group, including its scope </w:t>
      </w:r>
      <w:r>
        <w:rPr>
          <w:sz w:val="20"/>
        </w:rPr>
        <w:t>and duties, or changes in scope</w:t>
      </w:r>
      <w:r w:rsidRPr="0094486C">
        <w:rPr>
          <w:sz w:val="20"/>
        </w:rPr>
        <w:t>;</w:t>
      </w:r>
    </w:p>
    <w:p w14:paraId="71623A87" w14:textId="77777777" w:rsidR="003961C6" w:rsidRDefault="003961C6" w:rsidP="000E7717">
      <w:pPr>
        <w:numPr>
          <w:ilvl w:val="0"/>
          <w:numId w:val="11"/>
        </w:numPr>
        <w:tabs>
          <w:tab w:val="clear" w:pos="360"/>
        </w:tabs>
      </w:pPr>
      <w:r>
        <w:rPr>
          <w:sz w:val="20"/>
        </w:rPr>
        <w:t>Other matters, as deemed necessary by the Secretariat.</w:t>
      </w:r>
    </w:p>
    <w:p w14:paraId="606C4B12" w14:textId="497098E1" w:rsidR="008D42E2" w:rsidRDefault="008D42E2">
      <w:pPr>
        <w:pStyle w:val="Footer"/>
        <w:tabs>
          <w:tab w:val="clear" w:pos="4320"/>
          <w:tab w:val="clear" w:pos="8640"/>
        </w:tabs>
        <w:rPr>
          <w:sz w:val="20"/>
        </w:rPr>
      </w:pPr>
      <w:r>
        <w:rPr>
          <w:sz w:val="20"/>
        </w:rPr>
        <w:t>Items (a) through (</w:t>
      </w:r>
      <w:ins w:id="271" w:author="Russell Waddell [2]" w:date="2020-07-15T12:07:00Z">
        <w:r w:rsidR="006E6ED7">
          <w:rPr>
            <w:sz w:val="20"/>
          </w:rPr>
          <w:t>g</w:t>
        </w:r>
      </w:ins>
      <w:del w:id="272" w:author="Russell Waddell [2]" w:date="2020-07-15T12:07:00Z">
        <w:r w:rsidDel="006E6ED7">
          <w:rPr>
            <w:sz w:val="20"/>
          </w:rPr>
          <w:delText>h</w:delText>
        </w:r>
      </w:del>
      <w:r>
        <w:rPr>
          <w:sz w:val="20"/>
        </w:rPr>
        <w:t>) above all require use of a formal Letter Ballot.</w:t>
      </w:r>
      <w:ins w:id="273" w:author="Russell Waddell" w:date="2019-07-17T12:59:00Z">
        <w:r w:rsidR="004020D9" w:rsidRPr="004020D9">
          <w:rPr>
            <w:sz w:val="20"/>
          </w:rPr>
          <w:t xml:space="preserve"> </w:t>
        </w:r>
        <w:r w:rsidR="004020D9">
          <w:rPr>
            <w:sz w:val="20"/>
          </w:rPr>
          <w:t>Reaffirmation of standards or technical reports can be voted on at a MTCI-SC meeting but any consensus body members not present will be afforded the opportunity to register a vote via letter ballot.</w:t>
        </w:r>
      </w:ins>
    </w:p>
    <w:p w14:paraId="3588DF76" w14:textId="77777777" w:rsidR="003961C6" w:rsidRDefault="003961C6" w:rsidP="00D82EF2">
      <w:pPr>
        <w:tabs>
          <w:tab w:val="left" w:pos="540"/>
        </w:tabs>
        <w:ind w:left="540"/>
        <w:rPr>
          <w:sz w:val="20"/>
        </w:rPr>
      </w:pPr>
    </w:p>
    <w:p w14:paraId="5EF17740" w14:textId="77777777" w:rsidR="000A61E3" w:rsidRPr="00B366A6" w:rsidRDefault="00B366A6" w:rsidP="0044421D">
      <w:pPr>
        <w:pStyle w:val="Heading1"/>
      </w:pPr>
      <w:bookmarkStart w:id="274" w:name="_Toc513444867"/>
      <w:r w:rsidRPr="00B366A6">
        <w:t>5</w:t>
      </w:r>
      <w:r w:rsidR="000A61E3" w:rsidRPr="00B366A6">
        <w:tab/>
        <w:t>Procedures for Developing a Standard or Technical Report</w:t>
      </w:r>
      <w:bookmarkEnd w:id="274"/>
    </w:p>
    <w:p w14:paraId="7078B3BB" w14:textId="77777777" w:rsidR="0094486C" w:rsidRPr="00B366A6" w:rsidRDefault="00B366A6" w:rsidP="0044421D">
      <w:pPr>
        <w:pStyle w:val="Heading2"/>
        <w:spacing w:after="60"/>
      </w:pPr>
      <w:bookmarkStart w:id="275" w:name="_Toc513444868"/>
      <w:r w:rsidRPr="00B366A6">
        <w:t>5</w:t>
      </w:r>
      <w:r w:rsidR="0094486C" w:rsidRPr="00B366A6">
        <w:t>.1</w:t>
      </w:r>
      <w:r w:rsidR="0094486C" w:rsidRPr="00B366A6">
        <w:tab/>
        <w:t>Initiation of a Standard Development Project</w:t>
      </w:r>
      <w:bookmarkEnd w:id="275"/>
      <w:r w:rsidR="0094486C" w:rsidRPr="00B366A6">
        <w:t xml:space="preserve"> </w:t>
      </w:r>
    </w:p>
    <w:p w14:paraId="6193F2D6" w14:textId="77777777" w:rsidR="0094486C" w:rsidRDefault="0094486C" w:rsidP="002F01E1">
      <w:pPr>
        <w:rPr>
          <w:sz w:val="20"/>
        </w:rPr>
      </w:pPr>
      <w:r w:rsidRPr="000760D1">
        <w:rPr>
          <w:sz w:val="20"/>
        </w:rPr>
        <w:t xml:space="preserve">After identification of the need for a MTConnect </w:t>
      </w:r>
      <w:r w:rsidR="00806C58">
        <w:rPr>
          <w:sz w:val="20"/>
        </w:rPr>
        <w:t xml:space="preserve">Institute </w:t>
      </w:r>
      <w:r w:rsidRPr="000760D1">
        <w:rPr>
          <w:sz w:val="20"/>
        </w:rPr>
        <w:t xml:space="preserve">standard or technical report, any member of the </w:t>
      </w:r>
      <w:r w:rsidR="00B93FB1">
        <w:rPr>
          <w:sz w:val="20"/>
        </w:rPr>
        <w:t>MTCI-SC</w:t>
      </w:r>
      <w:r w:rsidRPr="000760D1">
        <w:rPr>
          <w:sz w:val="20"/>
        </w:rPr>
        <w:t xml:space="preserve"> </w:t>
      </w:r>
      <w:r w:rsidR="00EA3B83">
        <w:rPr>
          <w:sz w:val="20"/>
        </w:rPr>
        <w:t xml:space="preserve">or an interested member of the general public </w:t>
      </w:r>
      <w:r w:rsidRPr="000760D1">
        <w:rPr>
          <w:sz w:val="20"/>
        </w:rPr>
        <w:t xml:space="preserve">may petition the Secretariat in writing for its formation, outlining the scope of the anticipated standard or technical report and justifying the perceived need.  The Secretariat will then coordinate a vote on the subject by the </w:t>
      </w:r>
      <w:r w:rsidR="00B93FB1">
        <w:rPr>
          <w:sz w:val="20"/>
        </w:rPr>
        <w:t>MTCI-SC</w:t>
      </w:r>
      <w:r w:rsidRPr="000760D1">
        <w:rPr>
          <w:sz w:val="20"/>
        </w:rPr>
        <w:t xml:space="preserve">.  </w:t>
      </w:r>
    </w:p>
    <w:p w14:paraId="03D7D6C9" w14:textId="77777777" w:rsidR="00763BE3" w:rsidRDefault="00763BE3" w:rsidP="002F01E1">
      <w:pPr>
        <w:rPr>
          <w:sz w:val="20"/>
        </w:rPr>
      </w:pPr>
    </w:p>
    <w:p w14:paraId="0A5784BC" w14:textId="77777777" w:rsidR="00763BE3" w:rsidRDefault="00763BE3" w:rsidP="0044421D">
      <w:pPr>
        <w:pStyle w:val="Heading2"/>
        <w:spacing w:after="60"/>
        <w:rPr>
          <w:sz w:val="20"/>
        </w:rPr>
      </w:pPr>
      <w:bookmarkStart w:id="276" w:name="_Toc513444869"/>
      <w:r w:rsidRPr="00B366A6">
        <w:lastRenderedPageBreak/>
        <w:t>5.2</w:t>
      </w:r>
      <w:r w:rsidRPr="00B366A6">
        <w:tab/>
        <w:t>Project Initiation Notification System (PINS)</w:t>
      </w:r>
      <w:bookmarkEnd w:id="276"/>
    </w:p>
    <w:p w14:paraId="5A8BDE1D" w14:textId="77777777" w:rsidR="00763BE3" w:rsidRPr="003F5D82" w:rsidRDefault="00763BE3" w:rsidP="00530032">
      <w:pPr>
        <w:rPr>
          <w:sz w:val="20"/>
        </w:rPr>
      </w:pPr>
      <w:r w:rsidRPr="003F5D82">
        <w:rPr>
          <w:sz w:val="20"/>
        </w:rPr>
        <w:t xml:space="preserve">A PINS form will be submitted at the initiation of a project.  Comments received in connection with a PINS announcement shall be handled in accordance with these procedures. </w:t>
      </w:r>
    </w:p>
    <w:p w14:paraId="42D4D2C1" w14:textId="77777777" w:rsidR="00C52EA4" w:rsidRPr="00C52EA4" w:rsidRDefault="00C52EA4" w:rsidP="00C52EA4"/>
    <w:p w14:paraId="79A6163E" w14:textId="77777777" w:rsidR="0094486C" w:rsidRDefault="0094486C" w:rsidP="0094486C">
      <w:pPr>
        <w:rPr>
          <w:sz w:val="20"/>
        </w:rPr>
      </w:pPr>
      <w:r>
        <w:rPr>
          <w:sz w:val="20"/>
        </w:rPr>
        <w:t xml:space="preserve">Subsequent to the </w:t>
      </w:r>
      <w:r w:rsidR="00B93FB1">
        <w:rPr>
          <w:sz w:val="20"/>
        </w:rPr>
        <w:t>MTCI-SC</w:t>
      </w:r>
      <w:r>
        <w:rPr>
          <w:sz w:val="20"/>
        </w:rPr>
        <w:t xml:space="preserve"> approval process</w:t>
      </w:r>
      <w:r w:rsidR="00763BE3">
        <w:rPr>
          <w:sz w:val="20"/>
        </w:rPr>
        <w:t xml:space="preserve"> and within six months</w:t>
      </w:r>
      <w:r>
        <w:rPr>
          <w:sz w:val="20"/>
        </w:rPr>
        <w:t xml:space="preserve">, a Project Initiation Notification System (PINS) form will be filed with ANSI </w:t>
      </w:r>
      <w:r w:rsidR="00763BE3" w:rsidRPr="00763BE3">
        <w:rPr>
          <w:sz w:val="20"/>
        </w:rPr>
        <w:t xml:space="preserve">to initiate, revise or reaffirm an American National Standard </w:t>
      </w:r>
      <w:r>
        <w:rPr>
          <w:sz w:val="20"/>
        </w:rPr>
        <w:t xml:space="preserve">by the Secretariat for publication in </w:t>
      </w:r>
      <w:r w:rsidR="00500612">
        <w:rPr>
          <w:i/>
          <w:sz w:val="20"/>
        </w:rPr>
        <w:t xml:space="preserve">ANSI </w:t>
      </w:r>
      <w:r>
        <w:rPr>
          <w:i/>
          <w:sz w:val="20"/>
        </w:rPr>
        <w:t>Standards Action</w:t>
      </w:r>
      <w:r>
        <w:rPr>
          <w:sz w:val="20"/>
        </w:rPr>
        <w:t xml:space="preserve">.  The Secretariat will cause timely resolution of any negative public comments.  </w:t>
      </w:r>
    </w:p>
    <w:p w14:paraId="73B04A72" w14:textId="77777777" w:rsidR="0094486C" w:rsidRDefault="0094486C" w:rsidP="0094486C">
      <w:pPr>
        <w:rPr>
          <w:sz w:val="20"/>
        </w:rPr>
      </w:pPr>
    </w:p>
    <w:p w14:paraId="4D24F66B" w14:textId="77777777" w:rsidR="0094486C" w:rsidRDefault="0094486C" w:rsidP="0094486C">
      <w:pPr>
        <w:rPr>
          <w:sz w:val="20"/>
        </w:rPr>
      </w:pPr>
      <w:r w:rsidRPr="002E393F">
        <w:rPr>
          <w:sz w:val="20"/>
        </w:rPr>
        <w:t xml:space="preserve">If </w:t>
      </w:r>
      <w:r>
        <w:rPr>
          <w:sz w:val="20"/>
        </w:rPr>
        <w:t>the Secretariat</w:t>
      </w:r>
      <w:r w:rsidRPr="002E393F">
        <w:rPr>
          <w:sz w:val="20"/>
        </w:rPr>
        <w:t xml:space="preserve"> receives written comments within 30 days from the publication date of a PINS announcement in </w:t>
      </w:r>
      <w:r w:rsidR="00500612" w:rsidRPr="00500612">
        <w:rPr>
          <w:i/>
          <w:sz w:val="20"/>
        </w:rPr>
        <w:t xml:space="preserve">ANSI </w:t>
      </w:r>
      <w:r w:rsidRPr="002E393F">
        <w:rPr>
          <w:i/>
          <w:iCs/>
          <w:sz w:val="20"/>
        </w:rPr>
        <w:t xml:space="preserve">Standards Action, </w:t>
      </w:r>
      <w:r w:rsidRPr="002E393F">
        <w:rPr>
          <w:sz w:val="20"/>
        </w:rPr>
        <w:t>and said comments assert that a proposed standard duplicates or conflicts with an existing American National Standard (ANS) or a candidate ANS that has been announced previously in</w:t>
      </w:r>
      <w:r w:rsidR="00500612">
        <w:rPr>
          <w:i/>
          <w:sz w:val="20"/>
        </w:rPr>
        <w:t xml:space="preserve"> </w:t>
      </w:r>
      <w:r w:rsidR="00500612" w:rsidRPr="00500612">
        <w:rPr>
          <w:i/>
          <w:sz w:val="20"/>
        </w:rPr>
        <w:t xml:space="preserve">ANSI </w:t>
      </w:r>
      <w:r w:rsidRPr="002E393F">
        <w:rPr>
          <w:i/>
          <w:iCs/>
          <w:sz w:val="20"/>
        </w:rPr>
        <w:t>Standards Action,</w:t>
      </w:r>
      <w:r w:rsidRPr="002E393F">
        <w:rPr>
          <w:sz w:val="20"/>
        </w:rPr>
        <w:t xml:space="preserve"> a mandatory deliberation of representatives from the relevant stakeholder groups shall be held within 90 days from the comment deadline.</w:t>
      </w:r>
      <w:r>
        <w:rPr>
          <w:sz w:val="20"/>
        </w:rPr>
        <w:t xml:space="preserve"> </w:t>
      </w:r>
      <w:r w:rsidRPr="002E393F">
        <w:rPr>
          <w:sz w:val="20"/>
        </w:rPr>
        <w:t xml:space="preserve"> Such a deliberation shall be organized by the </w:t>
      </w:r>
      <w:r>
        <w:rPr>
          <w:sz w:val="20"/>
        </w:rPr>
        <w:t>Secretariat</w:t>
      </w:r>
      <w:r w:rsidRPr="002E393F">
        <w:rPr>
          <w:sz w:val="20"/>
        </w:rPr>
        <w:t xml:space="preserve"> and the commenter and shall be concluded before the </w:t>
      </w:r>
      <w:r>
        <w:rPr>
          <w:sz w:val="20"/>
        </w:rPr>
        <w:t>Secretariat</w:t>
      </w:r>
      <w:r w:rsidRPr="002E393F">
        <w:rPr>
          <w:sz w:val="20"/>
        </w:rPr>
        <w:t xml:space="preserve"> may submit a draft standard for public review. </w:t>
      </w:r>
      <w:r>
        <w:rPr>
          <w:sz w:val="20"/>
        </w:rPr>
        <w:t xml:space="preserve"> </w:t>
      </w:r>
      <w:r w:rsidRPr="002E393F">
        <w:rPr>
          <w:sz w:val="20"/>
        </w:rPr>
        <w:t xml:space="preserve">If the deliberation does not take place within the 90-day period and the </w:t>
      </w:r>
      <w:r>
        <w:rPr>
          <w:sz w:val="20"/>
        </w:rPr>
        <w:t>Secretariat</w:t>
      </w:r>
      <w:r w:rsidRPr="002E393F">
        <w:rPr>
          <w:sz w:val="20"/>
        </w:rPr>
        <w:t xml:space="preserve"> can demonstrate that it has made a good faith effort to schedule and otherwise organize it, then the </w:t>
      </w:r>
      <w:r>
        <w:rPr>
          <w:sz w:val="20"/>
        </w:rPr>
        <w:t>Secretariat</w:t>
      </w:r>
      <w:r w:rsidRPr="002E393F">
        <w:rPr>
          <w:sz w:val="20"/>
        </w:rPr>
        <w:t xml:space="preserve"> will be excused from compliance with this requirement.</w:t>
      </w:r>
    </w:p>
    <w:p w14:paraId="1E0E3C38" w14:textId="77777777" w:rsidR="0094486C" w:rsidRDefault="0094486C" w:rsidP="002F01E1">
      <w:pPr>
        <w:pStyle w:val="Heading3"/>
        <w:spacing w:before="0" w:after="0"/>
        <w:rPr>
          <w:sz w:val="20"/>
        </w:rPr>
      </w:pPr>
    </w:p>
    <w:p w14:paraId="2328DF8D" w14:textId="77777777" w:rsidR="00413CCD" w:rsidRDefault="00413CCD" w:rsidP="00E441BD">
      <w:pPr>
        <w:autoSpaceDE w:val="0"/>
        <w:autoSpaceDN w:val="0"/>
        <w:adjustRightInd w:val="0"/>
        <w:rPr>
          <w:rFonts w:ascii="Arial" w:eastAsia="Calibri" w:hAnsi="Arial" w:cs="Arial"/>
          <w:sz w:val="20"/>
        </w:rPr>
      </w:pPr>
      <w:r w:rsidRPr="00413CCD">
        <w:rPr>
          <w:rFonts w:ascii="Arial" w:eastAsia="Calibri" w:hAnsi="Arial" w:cs="Arial"/>
          <w:sz w:val="20"/>
        </w:rPr>
        <w:t>The outcome of a PINS deliberation shall be conveyed in writing (the “Deliberation Report”) within 30</w:t>
      </w:r>
      <w:r w:rsidR="00E441BD">
        <w:rPr>
          <w:rFonts w:ascii="Arial" w:eastAsia="Calibri" w:hAnsi="Arial" w:cs="Arial"/>
          <w:sz w:val="20"/>
        </w:rPr>
        <w:t xml:space="preserve"> </w:t>
      </w:r>
      <w:r w:rsidRPr="00413CCD">
        <w:rPr>
          <w:rFonts w:ascii="Arial" w:eastAsia="Calibri" w:hAnsi="Arial" w:cs="Arial"/>
          <w:sz w:val="20"/>
        </w:rPr>
        <w:t xml:space="preserve">days after the conclusion of the deliberation by the developer to the commenter and to ANSI. </w:t>
      </w:r>
      <w:r>
        <w:rPr>
          <w:rFonts w:ascii="Arial" w:eastAsia="Calibri" w:hAnsi="Arial" w:cs="Arial"/>
          <w:sz w:val="20"/>
        </w:rPr>
        <w:t xml:space="preserve"> </w:t>
      </w:r>
      <w:r w:rsidRPr="00413CCD">
        <w:rPr>
          <w:rFonts w:ascii="Arial" w:eastAsia="Calibri" w:hAnsi="Arial" w:cs="Arial"/>
          <w:sz w:val="20"/>
        </w:rPr>
        <w:t>Upon</w:t>
      </w:r>
      <w:r w:rsidR="00E441BD">
        <w:rPr>
          <w:rFonts w:ascii="Arial" w:eastAsia="Calibri" w:hAnsi="Arial" w:cs="Arial"/>
          <w:sz w:val="20"/>
        </w:rPr>
        <w:t xml:space="preserve"> </w:t>
      </w:r>
      <w:r w:rsidRPr="00413CCD">
        <w:rPr>
          <w:rFonts w:ascii="Arial" w:eastAsia="Calibri" w:hAnsi="Arial" w:cs="Arial"/>
          <w:sz w:val="20"/>
        </w:rPr>
        <w:t>submission of the Deliberation Report, the developer may continue with the submission of the proposed</w:t>
      </w:r>
      <w:r w:rsidR="00E441BD">
        <w:rPr>
          <w:rFonts w:ascii="Arial" w:eastAsia="Calibri" w:hAnsi="Arial" w:cs="Arial"/>
          <w:sz w:val="20"/>
        </w:rPr>
        <w:t xml:space="preserve"> </w:t>
      </w:r>
      <w:r w:rsidRPr="00413CCD">
        <w:rPr>
          <w:rFonts w:ascii="Arial" w:eastAsia="Calibri" w:hAnsi="Arial" w:cs="Arial"/>
          <w:sz w:val="20"/>
        </w:rPr>
        <w:t xml:space="preserve">standard for public review. </w:t>
      </w:r>
      <w:r>
        <w:rPr>
          <w:rFonts w:ascii="Arial" w:eastAsia="Calibri" w:hAnsi="Arial" w:cs="Arial"/>
          <w:sz w:val="20"/>
        </w:rPr>
        <w:t xml:space="preserve"> </w:t>
      </w:r>
      <w:r w:rsidRPr="00413CCD">
        <w:rPr>
          <w:rFonts w:ascii="Arial" w:eastAsia="Calibri" w:hAnsi="Arial" w:cs="Arial"/>
          <w:sz w:val="20"/>
        </w:rPr>
        <w:t>If additional deliberations take place, they should not delay the submission of</w:t>
      </w:r>
      <w:r w:rsidR="00E441BD">
        <w:rPr>
          <w:rFonts w:ascii="Arial" w:eastAsia="Calibri" w:hAnsi="Arial" w:cs="Arial"/>
          <w:sz w:val="20"/>
        </w:rPr>
        <w:t xml:space="preserve"> </w:t>
      </w:r>
      <w:r w:rsidRPr="00413CCD">
        <w:rPr>
          <w:rFonts w:ascii="Arial" w:eastAsia="Calibri" w:hAnsi="Arial" w:cs="Arial"/>
          <w:sz w:val="20"/>
        </w:rPr>
        <w:t>the proposed standard for public review, and an updated Deliberation Report shall be conveyed within 30</w:t>
      </w:r>
      <w:r>
        <w:rPr>
          <w:rFonts w:ascii="Arial" w:eastAsia="Calibri" w:hAnsi="Arial" w:cs="Arial"/>
          <w:sz w:val="20"/>
        </w:rPr>
        <w:t xml:space="preserve"> </w:t>
      </w:r>
      <w:r w:rsidRPr="00413CCD">
        <w:rPr>
          <w:rFonts w:ascii="Arial" w:eastAsia="Calibri" w:hAnsi="Arial" w:cs="Arial"/>
          <w:sz w:val="20"/>
        </w:rPr>
        <w:t xml:space="preserve">days after each deliberation. </w:t>
      </w:r>
      <w:r>
        <w:rPr>
          <w:rFonts w:ascii="Arial" w:eastAsia="Calibri" w:hAnsi="Arial" w:cs="Arial"/>
          <w:sz w:val="20"/>
        </w:rPr>
        <w:t xml:space="preserve"> </w:t>
      </w:r>
      <w:r w:rsidRPr="00413CCD">
        <w:rPr>
          <w:rFonts w:ascii="Arial" w:eastAsia="Calibri" w:hAnsi="Arial" w:cs="Arial"/>
          <w:sz w:val="20"/>
        </w:rPr>
        <w:t>Any actions agreed upon from the deliberations shall be carried out in a</w:t>
      </w:r>
      <w:r w:rsidR="00E441BD">
        <w:rPr>
          <w:rFonts w:ascii="Arial" w:eastAsia="Calibri" w:hAnsi="Arial" w:cs="Arial"/>
          <w:sz w:val="20"/>
        </w:rPr>
        <w:t xml:space="preserve"> </w:t>
      </w:r>
      <w:r w:rsidRPr="00413CCD">
        <w:rPr>
          <w:rFonts w:ascii="Arial" w:eastAsia="Calibri" w:hAnsi="Arial" w:cs="Arial"/>
          <w:sz w:val="20"/>
        </w:rPr>
        <w:t>reasonably timely manner, but normally should not exceed 90 days following the deliberation.</w:t>
      </w:r>
    </w:p>
    <w:p w14:paraId="7214E854" w14:textId="77777777" w:rsidR="00E441BD" w:rsidRPr="00413CCD" w:rsidRDefault="00E441BD" w:rsidP="00D16045">
      <w:pPr>
        <w:autoSpaceDE w:val="0"/>
        <w:autoSpaceDN w:val="0"/>
        <w:adjustRightInd w:val="0"/>
        <w:rPr>
          <w:rFonts w:ascii="Arial" w:eastAsia="Calibri" w:hAnsi="Arial" w:cs="Arial"/>
          <w:sz w:val="20"/>
        </w:rPr>
      </w:pPr>
    </w:p>
    <w:p w14:paraId="2721E2FE" w14:textId="77777777" w:rsidR="00413CCD" w:rsidRPr="00413CCD" w:rsidRDefault="00413CCD" w:rsidP="00D16045">
      <w:pPr>
        <w:autoSpaceDE w:val="0"/>
        <w:autoSpaceDN w:val="0"/>
        <w:adjustRightInd w:val="0"/>
        <w:rPr>
          <w:rFonts w:ascii="Arial" w:eastAsia="Calibri" w:hAnsi="Arial" w:cs="Arial"/>
          <w:sz w:val="20"/>
        </w:rPr>
      </w:pPr>
      <w:r w:rsidRPr="00413CCD">
        <w:rPr>
          <w:rFonts w:ascii="Arial" w:eastAsia="Calibri" w:hAnsi="Arial" w:cs="Arial"/>
          <w:sz w:val="20"/>
        </w:rPr>
        <w:t xml:space="preserve">Subsequently, the developer shall include </w:t>
      </w:r>
      <w:proofErr w:type="gramStart"/>
      <w:r w:rsidRPr="00413CCD">
        <w:rPr>
          <w:rFonts w:ascii="Arial" w:eastAsia="Calibri" w:hAnsi="Arial" w:cs="Arial"/>
          <w:sz w:val="20"/>
        </w:rPr>
        <w:t>all of</w:t>
      </w:r>
      <w:proofErr w:type="gramEnd"/>
      <w:r w:rsidRPr="00413CCD">
        <w:rPr>
          <w:rFonts w:ascii="Arial" w:eastAsia="Calibri" w:hAnsi="Arial" w:cs="Arial"/>
          <w:sz w:val="20"/>
        </w:rPr>
        <w:t xml:space="preserve"> the Deliberation Report(s) with the BSR-9 submittal to the</w:t>
      </w:r>
      <w:r w:rsidR="00E441BD">
        <w:rPr>
          <w:rFonts w:ascii="Arial" w:eastAsia="Calibri" w:hAnsi="Arial" w:cs="Arial"/>
          <w:sz w:val="20"/>
        </w:rPr>
        <w:t xml:space="preserve"> </w:t>
      </w:r>
      <w:r w:rsidRPr="00413CCD">
        <w:rPr>
          <w:rFonts w:ascii="Arial" w:eastAsia="Calibri" w:hAnsi="Arial" w:cs="Arial"/>
          <w:sz w:val="20"/>
        </w:rPr>
        <w:t>ANSI Board of Standards Review (BSR) for consideration should the developer ultimately submit the</w:t>
      </w:r>
      <w:r>
        <w:rPr>
          <w:rFonts w:ascii="Arial" w:eastAsia="Calibri" w:hAnsi="Arial" w:cs="Arial"/>
          <w:sz w:val="20"/>
        </w:rPr>
        <w:t xml:space="preserve"> </w:t>
      </w:r>
      <w:r w:rsidRPr="00413CCD">
        <w:rPr>
          <w:rFonts w:ascii="Arial" w:eastAsia="Calibri" w:hAnsi="Arial" w:cs="Arial"/>
          <w:sz w:val="20"/>
        </w:rPr>
        <w:t>subject standard to ANSI for approval.</w:t>
      </w:r>
      <w:r>
        <w:rPr>
          <w:rFonts w:ascii="Arial" w:eastAsia="Calibri" w:hAnsi="Arial" w:cs="Arial"/>
          <w:sz w:val="20"/>
        </w:rPr>
        <w:t xml:space="preserve">  </w:t>
      </w:r>
      <w:r w:rsidRPr="00413CCD">
        <w:rPr>
          <w:rFonts w:ascii="Arial" w:eastAsia="Calibri" w:hAnsi="Arial" w:cs="Arial"/>
          <w:sz w:val="20"/>
        </w:rPr>
        <w:t>Stakeholders who were involved in the PINS deliberation process</w:t>
      </w:r>
      <w:r>
        <w:rPr>
          <w:rFonts w:ascii="Arial" w:eastAsia="Calibri" w:hAnsi="Arial" w:cs="Arial"/>
          <w:sz w:val="20"/>
        </w:rPr>
        <w:t xml:space="preserve"> </w:t>
      </w:r>
      <w:r w:rsidRPr="00413CCD">
        <w:rPr>
          <w:rFonts w:ascii="Arial" w:eastAsia="Calibri" w:hAnsi="Arial" w:cs="Arial"/>
          <w:sz w:val="20"/>
        </w:rPr>
        <w:t>may also file separate Deliberation Report(s) with ANSI and the developer within 30 days after conclusion</w:t>
      </w:r>
      <w:r>
        <w:rPr>
          <w:rFonts w:ascii="Arial" w:eastAsia="Calibri" w:hAnsi="Arial" w:cs="Arial"/>
          <w:sz w:val="20"/>
        </w:rPr>
        <w:t xml:space="preserve"> </w:t>
      </w:r>
      <w:r w:rsidRPr="00413CCD">
        <w:rPr>
          <w:rFonts w:ascii="Arial" w:eastAsia="Calibri" w:hAnsi="Arial" w:cs="Arial"/>
          <w:sz w:val="20"/>
        </w:rPr>
        <w:t xml:space="preserve">of any deliberation for consideration by </w:t>
      </w:r>
      <w:r w:rsidRPr="00413CCD">
        <w:rPr>
          <w:rFonts w:ascii="Arial" w:eastAsia="Calibri" w:hAnsi="Arial" w:cs="Arial"/>
          <w:sz w:val="20"/>
        </w:rPr>
        <w:t>the BSR, if the standard is submitted to ANSI for approval.</w:t>
      </w:r>
    </w:p>
    <w:p w14:paraId="5A0DE325" w14:textId="77777777" w:rsidR="00413CCD" w:rsidRPr="00413CCD" w:rsidRDefault="00413CCD" w:rsidP="00D16045">
      <w:pPr>
        <w:autoSpaceDE w:val="0"/>
        <w:autoSpaceDN w:val="0"/>
        <w:adjustRightInd w:val="0"/>
        <w:rPr>
          <w:rFonts w:ascii="Arial" w:eastAsia="Calibri" w:hAnsi="Arial" w:cs="Arial"/>
          <w:sz w:val="20"/>
        </w:rPr>
      </w:pPr>
    </w:p>
    <w:p w14:paraId="61CFD71C" w14:textId="77777777" w:rsidR="00413CCD" w:rsidRPr="00413CCD" w:rsidRDefault="00413CCD" w:rsidP="00D16045">
      <w:pPr>
        <w:autoSpaceDE w:val="0"/>
        <w:autoSpaceDN w:val="0"/>
        <w:adjustRightInd w:val="0"/>
        <w:rPr>
          <w:rFonts w:ascii="Arial" w:eastAsia="Calibri" w:hAnsi="Arial" w:cs="Arial"/>
          <w:sz w:val="20"/>
        </w:rPr>
      </w:pPr>
      <w:r w:rsidRPr="00413CCD">
        <w:rPr>
          <w:rFonts w:ascii="Arial" w:eastAsia="Calibri" w:hAnsi="Arial" w:cs="Arial"/>
          <w:sz w:val="20"/>
        </w:rPr>
        <w:t>While the outcome is not binding, unless binding provisions are agreed to by the developer, participants</w:t>
      </w:r>
    </w:p>
    <w:p w14:paraId="7D7C30C0" w14:textId="77777777" w:rsidR="00413CCD" w:rsidRPr="00413CCD" w:rsidRDefault="00413CCD" w:rsidP="00D16045">
      <w:pPr>
        <w:autoSpaceDE w:val="0"/>
        <w:autoSpaceDN w:val="0"/>
        <w:adjustRightInd w:val="0"/>
        <w:rPr>
          <w:rFonts w:ascii="Arial" w:eastAsia="Calibri" w:hAnsi="Arial" w:cs="Arial"/>
          <w:sz w:val="20"/>
        </w:rPr>
      </w:pPr>
      <w:r w:rsidRPr="00413CCD">
        <w:rPr>
          <w:rFonts w:ascii="Arial" w:eastAsia="Calibri" w:hAnsi="Arial" w:cs="Arial"/>
          <w:sz w:val="20"/>
        </w:rPr>
        <w:t>are encouraged to develop a consensus on whether and how the standards development project should proceed</w:t>
      </w:r>
      <w:r w:rsidR="00E441BD">
        <w:rPr>
          <w:rFonts w:ascii="Arial" w:eastAsia="Calibri" w:hAnsi="Arial" w:cs="Arial"/>
          <w:sz w:val="20"/>
        </w:rPr>
        <w:t>.</w:t>
      </w:r>
    </w:p>
    <w:p w14:paraId="20671EF4" w14:textId="77777777" w:rsidR="00413CCD" w:rsidRPr="00413CCD" w:rsidRDefault="00413CCD" w:rsidP="00D16045"/>
    <w:p w14:paraId="2F1B2B04" w14:textId="77777777" w:rsidR="000A61E3" w:rsidRPr="00B366A6" w:rsidRDefault="00B366A6" w:rsidP="00500612">
      <w:pPr>
        <w:pStyle w:val="Heading2"/>
        <w:spacing w:after="60"/>
      </w:pPr>
      <w:bookmarkStart w:id="277" w:name="_Toc513444870"/>
      <w:r w:rsidRPr="00B366A6">
        <w:t>5</w:t>
      </w:r>
      <w:r w:rsidR="000A61E3" w:rsidRPr="00B366A6">
        <w:t>.</w:t>
      </w:r>
      <w:r w:rsidR="008D42E2" w:rsidRPr="00B366A6">
        <w:t>3</w:t>
      </w:r>
      <w:r w:rsidR="000A61E3" w:rsidRPr="00B366A6">
        <w:tab/>
        <w:t>Submittal of Draft Standards</w:t>
      </w:r>
      <w:bookmarkEnd w:id="277"/>
      <w:r w:rsidR="000A61E3" w:rsidRPr="00B366A6">
        <w:t xml:space="preserve"> </w:t>
      </w:r>
    </w:p>
    <w:p w14:paraId="404E1105" w14:textId="288469A6" w:rsidR="000A61E3" w:rsidRPr="00C52EA4" w:rsidRDefault="000A61E3" w:rsidP="00C52EA4">
      <w:pPr>
        <w:rPr>
          <w:sz w:val="20"/>
        </w:rPr>
      </w:pPr>
      <w:r w:rsidRPr="00C52EA4">
        <w:rPr>
          <w:sz w:val="20"/>
        </w:rPr>
        <w:t xml:space="preserve">Upon completing the development of a draft standard, the </w:t>
      </w:r>
      <w:r w:rsidR="00A4687F" w:rsidRPr="00C52EA4">
        <w:rPr>
          <w:sz w:val="20"/>
        </w:rPr>
        <w:t>Working Group</w:t>
      </w:r>
      <w:r w:rsidRPr="00C52EA4">
        <w:rPr>
          <w:sz w:val="20"/>
        </w:rPr>
        <w:t xml:space="preserve"> Chairperson will </w:t>
      </w:r>
      <w:ins w:id="278" w:author="Russell Waddell" w:date="2019-07-17T13:09:00Z">
        <w:r w:rsidR="00E6242C" w:rsidRPr="00E15DAB">
          <w:rPr>
            <w:rFonts w:ascii="Arial" w:hAnsi="Arial" w:cs="Arial"/>
            <w:sz w:val="20"/>
          </w:rPr>
          <w:t>request the Secretariat submit the final draft to the MTCI-SC for a formal review via letter ballot. The Secretariat may conduct an editorial review.</w:t>
        </w:r>
      </w:ins>
      <w:del w:id="279" w:author="Russell Waddell" w:date="2019-07-17T13:09:00Z">
        <w:r w:rsidRPr="00C52EA4" w:rsidDel="00E6242C">
          <w:rPr>
            <w:sz w:val="20"/>
          </w:rPr>
          <w:delText xml:space="preserve">authorize submission of the final draft to the Secretariat for editorial review and submission to the </w:delText>
        </w:r>
        <w:r w:rsidR="00B93FB1" w:rsidDel="00E6242C">
          <w:rPr>
            <w:sz w:val="20"/>
          </w:rPr>
          <w:delText>MTCI-SC</w:delText>
        </w:r>
        <w:r w:rsidRPr="00C52EA4" w:rsidDel="00E6242C">
          <w:rPr>
            <w:sz w:val="20"/>
          </w:rPr>
          <w:delText xml:space="preserve"> for a formal review via letter ballot.  </w:delText>
        </w:r>
      </w:del>
    </w:p>
    <w:p w14:paraId="0DEFBB1F" w14:textId="77777777" w:rsidR="00243492" w:rsidRPr="00C52EA4" w:rsidRDefault="00243492" w:rsidP="00C52EA4">
      <w:pPr>
        <w:rPr>
          <w:sz w:val="20"/>
        </w:rPr>
      </w:pPr>
    </w:p>
    <w:p w14:paraId="40EA409F" w14:textId="77B39912" w:rsidR="000A61E3" w:rsidRPr="00C52EA4" w:rsidRDefault="000A61E3" w:rsidP="00C52EA4">
      <w:pPr>
        <w:rPr>
          <w:sz w:val="20"/>
        </w:rPr>
      </w:pPr>
      <w:del w:id="280" w:author="Russell Waddell" w:date="2019-07-17T13:10:00Z">
        <w:r w:rsidRPr="00C52EA4" w:rsidDel="00E6242C">
          <w:rPr>
            <w:sz w:val="20"/>
          </w:rPr>
          <w:delText>Once the project development has concluded, t</w:delText>
        </w:r>
      </w:del>
      <w:ins w:id="281" w:author="Russell Waddell" w:date="2019-07-17T13:10:00Z">
        <w:r w:rsidR="00E6242C">
          <w:rPr>
            <w:sz w:val="20"/>
          </w:rPr>
          <w:t>T</w:t>
        </w:r>
      </w:ins>
      <w:r w:rsidRPr="00C52EA4">
        <w:rPr>
          <w:sz w:val="20"/>
        </w:rPr>
        <w:t xml:space="preserve">he Secretariat will submit the BSR-8 form to ANSI for listing/comments in </w:t>
      </w:r>
      <w:r w:rsidR="00500612" w:rsidRPr="00500612">
        <w:rPr>
          <w:i/>
          <w:sz w:val="20"/>
        </w:rPr>
        <w:t xml:space="preserve">ANSI </w:t>
      </w:r>
      <w:r w:rsidRPr="00C52EA4">
        <w:rPr>
          <w:i/>
          <w:iCs/>
          <w:sz w:val="20"/>
        </w:rPr>
        <w:t xml:space="preserve">Standards Action </w:t>
      </w:r>
      <w:r w:rsidRPr="00C52EA4">
        <w:rPr>
          <w:iCs/>
          <w:sz w:val="20"/>
        </w:rPr>
        <w:t xml:space="preserve">at or around the same time as it initiates the formal comment/voting period with the </w:t>
      </w:r>
      <w:r w:rsidR="00B93FB1">
        <w:rPr>
          <w:iCs/>
          <w:sz w:val="20"/>
        </w:rPr>
        <w:t>MTCI-SC</w:t>
      </w:r>
      <w:r w:rsidRPr="00C52EA4">
        <w:rPr>
          <w:iCs/>
          <w:sz w:val="20"/>
        </w:rPr>
        <w:t xml:space="preserve">. </w:t>
      </w:r>
    </w:p>
    <w:p w14:paraId="75BDDB9D" w14:textId="77777777" w:rsidR="000A61E3" w:rsidRPr="00C52EA4" w:rsidRDefault="000A61E3" w:rsidP="00C52EA4">
      <w:pPr>
        <w:rPr>
          <w:sz w:val="20"/>
        </w:rPr>
      </w:pPr>
    </w:p>
    <w:p w14:paraId="0F9F1DA9" w14:textId="77777777" w:rsidR="000A61E3" w:rsidRPr="00C52EA4" w:rsidRDefault="000A61E3" w:rsidP="00C52EA4">
      <w:pPr>
        <w:rPr>
          <w:sz w:val="20"/>
        </w:rPr>
      </w:pPr>
      <w:r w:rsidRPr="00C52EA4">
        <w:rPr>
          <w:sz w:val="20"/>
        </w:rPr>
        <w:t xml:space="preserve">The Secretariat will generally submit the final draft to the </w:t>
      </w:r>
      <w:r w:rsidR="00B93FB1">
        <w:rPr>
          <w:sz w:val="20"/>
        </w:rPr>
        <w:t>MTCI-SC</w:t>
      </w:r>
      <w:r w:rsidRPr="00C52EA4">
        <w:rPr>
          <w:sz w:val="20"/>
        </w:rPr>
        <w:t xml:space="preserve"> and solicit public comment through </w:t>
      </w:r>
      <w:r w:rsidR="00500612" w:rsidRPr="00500612">
        <w:rPr>
          <w:i/>
          <w:sz w:val="20"/>
        </w:rPr>
        <w:t xml:space="preserve">ANSI </w:t>
      </w:r>
      <w:r w:rsidRPr="00C52EA4">
        <w:rPr>
          <w:i/>
          <w:sz w:val="20"/>
        </w:rPr>
        <w:t xml:space="preserve">Standards Action </w:t>
      </w:r>
      <w:r w:rsidRPr="00C52EA4">
        <w:rPr>
          <w:sz w:val="20"/>
        </w:rPr>
        <w:t xml:space="preserve">concurrently.  </w:t>
      </w:r>
    </w:p>
    <w:p w14:paraId="6641872D" w14:textId="77777777" w:rsidR="000A61E3" w:rsidRPr="00C52EA4" w:rsidRDefault="000A61E3" w:rsidP="00C52EA4">
      <w:pPr>
        <w:rPr>
          <w:sz w:val="20"/>
        </w:rPr>
      </w:pPr>
    </w:p>
    <w:p w14:paraId="7AEBBEAF" w14:textId="77777777" w:rsidR="000A61E3" w:rsidRPr="00C52EA4" w:rsidRDefault="000A61E3" w:rsidP="00C52EA4">
      <w:pPr>
        <w:rPr>
          <w:sz w:val="20"/>
        </w:rPr>
      </w:pPr>
      <w:r w:rsidRPr="00C52EA4">
        <w:rPr>
          <w:sz w:val="20"/>
        </w:rPr>
        <w:t xml:space="preserve">The </w:t>
      </w:r>
      <w:r w:rsidR="00EA3B83">
        <w:rPr>
          <w:sz w:val="20"/>
        </w:rPr>
        <w:t>public comment</w:t>
      </w:r>
      <w:r w:rsidR="00EA3B83" w:rsidRPr="00C52EA4">
        <w:rPr>
          <w:sz w:val="20"/>
        </w:rPr>
        <w:t xml:space="preserve"> </w:t>
      </w:r>
      <w:r w:rsidRPr="00C52EA4">
        <w:rPr>
          <w:sz w:val="20"/>
        </w:rPr>
        <w:t xml:space="preserve">period will be one of the following: </w:t>
      </w:r>
    </w:p>
    <w:p w14:paraId="40FF2AA6" w14:textId="77777777" w:rsidR="000A61E3" w:rsidRPr="00C52EA4" w:rsidRDefault="000A61E3" w:rsidP="00C52EA4">
      <w:pPr>
        <w:numPr>
          <w:ilvl w:val="0"/>
          <w:numId w:val="32"/>
        </w:numPr>
        <w:rPr>
          <w:sz w:val="20"/>
        </w:rPr>
      </w:pPr>
      <w:r w:rsidRPr="00C52EA4">
        <w:rPr>
          <w:sz w:val="20"/>
        </w:rPr>
        <w:t xml:space="preserve">A minimum of thirty days if the full text of the revision(s) can be published in </w:t>
      </w:r>
      <w:r w:rsidR="00500612" w:rsidRPr="00500612">
        <w:rPr>
          <w:i/>
          <w:sz w:val="20"/>
        </w:rPr>
        <w:t xml:space="preserve">ANSI </w:t>
      </w:r>
      <w:r w:rsidRPr="00C52EA4">
        <w:rPr>
          <w:i/>
          <w:sz w:val="20"/>
        </w:rPr>
        <w:t>Standards Action</w:t>
      </w:r>
      <w:r w:rsidRPr="00C52EA4">
        <w:rPr>
          <w:sz w:val="20"/>
        </w:rPr>
        <w:t xml:space="preserve">; </w:t>
      </w:r>
    </w:p>
    <w:p w14:paraId="1813EB83" w14:textId="77777777" w:rsidR="000A61E3" w:rsidRPr="00C52EA4" w:rsidRDefault="000A61E3" w:rsidP="00C52EA4">
      <w:pPr>
        <w:numPr>
          <w:ilvl w:val="0"/>
          <w:numId w:val="32"/>
        </w:numPr>
        <w:rPr>
          <w:sz w:val="20"/>
        </w:rPr>
      </w:pPr>
      <w:r w:rsidRPr="00C52EA4">
        <w:rPr>
          <w:sz w:val="20"/>
        </w:rPr>
        <w:t xml:space="preserve">A minimum of forty-five days if the document is available in an electronic format and the source (e.g., URL or an E-mail address) from which it can be obtained by the public is provided to ANSI for announcement in </w:t>
      </w:r>
      <w:r w:rsidR="00500612" w:rsidRPr="00500612">
        <w:rPr>
          <w:i/>
          <w:sz w:val="20"/>
        </w:rPr>
        <w:t xml:space="preserve">ANSI </w:t>
      </w:r>
      <w:r w:rsidRPr="00C52EA4">
        <w:rPr>
          <w:i/>
          <w:sz w:val="20"/>
        </w:rPr>
        <w:t>Standards Action</w:t>
      </w:r>
      <w:r w:rsidRPr="00C52EA4">
        <w:rPr>
          <w:sz w:val="20"/>
        </w:rPr>
        <w:t xml:space="preserve">; or </w:t>
      </w:r>
    </w:p>
    <w:p w14:paraId="4F3EC5D3" w14:textId="77777777" w:rsidR="000A61E3" w:rsidRPr="00C52EA4" w:rsidRDefault="000A61E3" w:rsidP="00C52EA4">
      <w:pPr>
        <w:numPr>
          <w:ilvl w:val="0"/>
          <w:numId w:val="32"/>
        </w:numPr>
        <w:rPr>
          <w:sz w:val="20"/>
        </w:rPr>
      </w:pPr>
      <w:r w:rsidRPr="00C52EA4">
        <w:rPr>
          <w:sz w:val="20"/>
        </w:rPr>
        <w:t xml:space="preserve">A minimum of sixty days, if neither of the above two options are applicable. </w:t>
      </w:r>
    </w:p>
    <w:p w14:paraId="36380333" w14:textId="77777777" w:rsidR="000A61E3" w:rsidRDefault="000A61E3" w:rsidP="000A61E3">
      <w:pPr>
        <w:rPr>
          <w:sz w:val="20"/>
        </w:rPr>
      </w:pPr>
    </w:p>
    <w:p w14:paraId="1DDF8350" w14:textId="77777777" w:rsidR="000A61E3" w:rsidRDefault="000A61E3" w:rsidP="00B366A6">
      <w:pPr>
        <w:pStyle w:val="Heading3"/>
        <w:spacing w:after="60"/>
        <w:rPr>
          <w:sz w:val="20"/>
        </w:rPr>
      </w:pPr>
      <w:bookmarkStart w:id="282" w:name="_Toc513444871"/>
      <w:r>
        <w:rPr>
          <w:sz w:val="20"/>
        </w:rPr>
        <w:t>5.3</w:t>
      </w:r>
      <w:r w:rsidR="00B366A6">
        <w:rPr>
          <w:sz w:val="20"/>
        </w:rPr>
        <w:t>.1</w:t>
      </w:r>
      <w:r>
        <w:rPr>
          <w:sz w:val="20"/>
        </w:rPr>
        <w:tab/>
        <w:t>Submittal of Draft Technical Reports</w:t>
      </w:r>
      <w:bookmarkEnd w:id="282"/>
    </w:p>
    <w:p w14:paraId="22BD47FD" w14:textId="77777777" w:rsidR="000A61E3" w:rsidRDefault="000A61E3" w:rsidP="000A61E3">
      <w:pPr>
        <w:pStyle w:val="BodyText3"/>
      </w:pPr>
      <w:r>
        <w:t xml:space="preserve">Upon completing the development of a draft technical report, the Secretariat </w:t>
      </w:r>
      <w:r w:rsidR="008D42E2">
        <w:t xml:space="preserve">will conduct an </w:t>
      </w:r>
      <w:r>
        <w:t>editorial review and consider</w:t>
      </w:r>
      <w:r w:rsidR="008D42E2">
        <w:t xml:space="preserve"> </w:t>
      </w:r>
      <w:r>
        <w:t xml:space="preserve">recommendation to ANSI for registration as an </w:t>
      </w:r>
      <w:r w:rsidR="00D247A1">
        <w:t xml:space="preserve">MTConnect </w:t>
      </w:r>
      <w:r>
        <w:t xml:space="preserve">Technical Report.  The Secretariat has discretionary authority to submit the draft for comment from the </w:t>
      </w:r>
      <w:r w:rsidR="00B93FB1">
        <w:t>MTCI-SC</w:t>
      </w:r>
      <w:r>
        <w:t xml:space="preserve"> and public comment.  The resolution of any comments received will be less formal than that required to resolve comments on a draft standard.  The editorial review of a draft technical report will consist only of minor grammatical edits or conformance to </w:t>
      </w:r>
      <w:r w:rsidR="008D42E2">
        <w:t xml:space="preserve">any </w:t>
      </w:r>
      <w:r w:rsidR="00B93FB1">
        <w:t>MTCI-SC</w:t>
      </w:r>
      <w:r>
        <w:t xml:space="preserve"> style elements.  See also §</w:t>
      </w:r>
      <w:r w:rsidR="00277D27">
        <w:t>5</w:t>
      </w:r>
      <w:r>
        <w:t xml:space="preserve">.8 and the </w:t>
      </w:r>
      <w:r w:rsidRPr="00D23272">
        <w:t>ANSI Procedures for the Registration of ANSI Technical Reports</w:t>
      </w:r>
      <w:r>
        <w:t>.</w:t>
      </w:r>
    </w:p>
    <w:p w14:paraId="527F8A07" w14:textId="77777777" w:rsidR="003961C6" w:rsidRDefault="003961C6">
      <w:pPr>
        <w:rPr>
          <w:sz w:val="20"/>
        </w:rPr>
      </w:pPr>
    </w:p>
    <w:p w14:paraId="01DF1593" w14:textId="77777777" w:rsidR="003961C6" w:rsidRDefault="002F01E1" w:rsidP="00B366A6">
      <w:pPr>
        <w:pStyle w:val="Heading2"/>
        <w:tabs>
          <w:tab w:val="clear" w:pos="576"/>
          <w:tab w:val="left" w:pos="540"/>
        </w:tabs>
        <w:spacing w:after="60"/>
      </w:pPr>
      <w:bookmarkStart w:id="283" w:name="_Toc96761078"/>
      <w:bookmarkStart w:id="284" w:name="_Toc96761344"/>
      <w:bookmarkStart w:id="285" w:name="_Toc96761832"/>
      <w:bookmarkStart w:id="286" w:name="_Toc285785892"/>
      <w:bookmarkStart w:id="287" w:name="_Toc513444872"/>
      <w:r>
        <w:lastRenderedPageBreak/>
        <w:t>5.4</w:t>
      </w:r>
      <w:r w:rsidR="003961C6">
        <w:tab/>
        <w:t>Disposition of Views and Objections</w:t>
      </w:r>
      <w:bookmarkEnd w:id="283"/>
      <w:bookmarkEnd w:id="284"/>
      <w:bookmarkEnd w:id="285"/>
      <w:bookmarkEnd w:id="286"/>
      <w:bookmarkEnd w:id="287"/>
    </w:p>
    <w:p w14:paraId="664B5283" w14:textId="77777777" w:rsidR="00D81779" w:rsidRDefault="00D81779" w:rsidP="00D81779">
      <w:pPr>
        <w:rPr>
          <w:sz w:val="20"/>
        </w:rPr>
      </w:pPr>
      <w:r>
        <w:rPr>
          <w:sz w:val="20"/>
        </w:rPr>
        <w:t xml:space="preserve">When the balloting has been closed, the Secretariat will compile all comments received and </w:t>
      </w:r>
      <w:r w:rsidR="008D42E2">
        <w:rPr>
          <w:sz w:val="20"/>
        </w:rPr>
        <w:t>conduct an appropriate comment resolution process</w:t>
      </w:r>
      <w:r>
        <w:rPr>
          <w:sz w:val="20"/>
        </w:rPr>
        <w:t>.</w:t>
      </w:r>
    </w:p>
    <w:p w14:paraId="72A94893" w14:textId="77777777" w:rsidR="00D81779" w:rsidRDefault="00D81779" w:rsidP="00D81779">
      <w:pPr>
        <w:rPr>
          <w:sz w:val="20"/>
        </w:rPr>
      </w:pPr>
    </w:p>
    <w:p w14:paraId="63523034" w14:textId="77777777" w:rsidR="003961C6" w:rsidRDefault="003961C6">
      <w:pPr>
        <w:rPr>
          <w:sz w:val="20"/>
        </w:rPr>
      </w:pPr>
      <w:r>
        <w:rPr>
          <w:sz w:val="20"/>
        </w:rPr>
        <w:t xml:space="preserve">Prompt consideration will be given to the expressed views and objections of all participants, including those commenting on the listing in </w:t>
      </w:r>
      <w:r w:rsidR="00500612" w:rsidRPr="00500612">
        <w:rPr>
          <w:i/>
          <w:sz w:val="20"/>
        </w:rPr>
        <w:t xml:space="preserve">ANSI </w:t>
      </w:r>
      <w:r>
        <w:rPr>
          <w:i/>
          <w:sz w:val="20"/>
        </w:rPr>
        <w:t xml:space="preserve">Standards Action.  </w:t>
      </w:r>
      <w:r>
        <w:rPr>
          <w:sz w:val="20"/>
        </w:rPr>
        <w:t xml:space="preserve">An effort to resolve all expressed objections will be made, and each objector will be advised </w:t>
      </w:r>
      <w:r w:rsidR="008A0C71">
        <w:rPr>
          <w:sz w:val="20"/>
        </w:rPr>
        <w:t xml:space="preserve">in writing </w:t>
      </w:r>
      <w:r>
        <w:rPr>
          <w:sz w:val="20"/>
        </w:rPr>
        <w:t>of the disposition of the objection and the reasons therefore, and of their right to appeal such decisions.</w:t>
      </w:r>
    </w:p>
    <w:p w14:paraId="63101E05" w14:textId="77777777" w:rsidR="003961C6" w:rsidRDefault="003961C6">
      <w:pPr>
        <w:rPr>
          <w:sz w:val="20"/>
        </w:rPr>
      </w:pPr>
    </w:p>
    <w:p w14:paraId="7C5C8B91" w14:textId="77777777" w:rsidR="003961C6" w:rsidRDefault="002F01E1" w:rsidP="00B366A6">
      <w:pPr>
        <w:pStyle w:val="Heading3"/>
        <w:spacing w:after="60"/>
        <w:rPr>
          <w:sz w:val="20"/>
        </w:rPr>
      </w:pPr>
      <w:bookmarkStart w:id="288" w:name="_Toc96761079"/>
      <w:bookmarkStart w:id="289" w:name="_Toc96761345"/>
      <w:bookmarkStart w:id="290" w:name="_Toc96761833"/>
      <w:bookmarkStart w:id="291" w:name="_Toc285785893"/>
      <w:bookmarkStart w:id="292" w:name="_Toc513444873"/>
      <w:r>
        <w:rPr>
          <w:sz w:val="20"/>
        </w:rPr>
        <w:t>5.4.</w:t>
      </w:r>
      <w:r w:rsidR="003961C6">
        <w:rPr>
          <w:sz w:val="20"/>
        </w:rPr>
        <w:t>1</w:t>
      </w:r>
      <w:r w:rsidR="003961C6">
        <w:rPr>
          <w:sz w:val="20"/>
        </w:rPr>
        <w:tab/>
        <w:t>Substantive Change to a Draft</w:t>
      </w:r>
      <w:bookmarkEnd w:id="288"/>
      <w:bookmarkEnd w:id="289"/>
      <w:bookmarkEnd w:id="290"/>
      <w:bookmarkEnd w:id="291"/>
      <w:bookmarkEnd w:id="292"/>
    </w:p>
    <w:p w14:paraId="05632D25" w14:textId="77777777" w:rsidR="003961C6" w:rsidRDefault="003961C6">
      <w:pPr>
        <w:rPr>
          <w:sz w:val="20"/>
        </w:rPr>
      </w:pPr>
      <w:r>
        <w:rPr>
          <w:sz w:val="20"/>
        </w:rPr>
        <w:t xml:space="preserve">Substantive changes made to </w:t>
      </w:r>
      <w:r w:rsidR="00D81779">
        <w:rPr>
          <w:sz w:val="20"/>
        </w:rPr>
        <w:t xml:space="preserve">a </w:t>
      </w:r>
      <w:r>
        <w:rPr>
          <w:sz w:val="20"/>
        </w:rPr>
        <w:t xml:space="preserve">draft </w:t>
      </w:r>
      <w:r w:rsidR="00D81779">
        <w:rPr>
          <w:sz w:val="20"/>
        </w:rPr>
        <w:t>document</w:t>
      </w:r>
      <w:r w:rsidR="00131ECB">
        <w:rPr>
          <w:sz w:val="20"/>
        </w:rPr>
        <w:t>, in addition to unresolved objections from public review and from the vote of the consensus body as well as attempts at resolution,</w:t>
      </w:r>
      <w:r>
        <w:rPr>
          <w:sz w:val="20"/>
        </w:rPr>
        <w:t xml:space="preserve"> will require an additional 30-day ballot for both </w:t>
      </w:r>
      <w:r w:rsidR="00B93FB1">
        <w:rPr>
          <w:sz w:val="20"/>
        </w:rPr>
        <w:t>MTCI-SC</w:t>
      </w:r>
      <w:r>
        <w:rPr>
          <w:sz w:val="20"/>
        </w:rPr>
        <w:t xml:space="preserve"> and public review</w:t>
      </w:r>
      <w:r w:rsidR="000A3CC1">
        <w:rPr>
          <w:sz w:val="20"/>
        </w:rPr>
        <w:t xml:space="preserve">, </w:t>
      </w:r>
      <w:r w:rsidR="000A3CC1" w:rsidRPr="000A3CC1">
        <w:rPr>
          <w:sz w:val="20"/>
        </w:rPr>
        <w:t>in order to afford all members the opportunity to respond, reaffirm or change their votes</w:t>
      </w:r>
      <w:r>
        <w:rPr>
          <w:sz w:val="20"/>
        </w:rPr>
        <w:t xml:space="preserve">. </w:t>
      </w:r>
      <w:r w:rsidR="000A3CC1">
        <w:rPr>
          <w:sz w:val="20"/>
        </w:rPr>
        <w:t xml:space="preserve"> If consensus is determined to advance the candidate American National Standard and a standing objection remains despite all reasonable attempts to resolve it, the consensus body will be notified of this fact and the objector will be provided with the </w:t>
      </w:r>
      <w:r w:rsidR="00D41EBF">
        <w:rPr>
          <w:sz w:val="20"/>
        </w:rPr>
        <w:t xml:space="preserve">MTConnect </w:t>
      </w:r>
      <w:r w:rsidR="000A3CC1">
        <w:rPr>
          <w:sz w:val="20"/>
        </w:rPr>
        <w:t>appeals policy in clause 7</w:t>
      </w:r>
      <w:r w:rsidR="001C5845">
        <w:rPr>
          <w:sz w:val="20"/>
        </w:rPr>
        <w:t>, which includes their right to appeal the decision to process a standard</w:t>
      </w:r>
      <w:r w:rsidR="000A3CC1">
        <w:rPr>
          <w:sz w:val="20"/>
        </w:rPr>
        <w:t xml:space="preserve">.  </w:t>
      </w:r>
      <w:r w:rsidR="001C5845">
        <w:rPr>
          <w:sz w:val="20"/>
        </w:rPr>
        <w:t xml:space="preserve">Appeals must include the fee detailed in </w:t>
      </w:r>
      <w:r w:rsidR="00277D27">
        <w:rPr>
          <w:sz w:val="20"/>
        </w:rPr>
        <w:t>§6</w:t>
      </w:r>
      <w:r w:rsidR="001C5845">
        <w:rPr>
          <w:sz w:val="20"/>
        </w:rPr>
        <w:t xml:space="preserve">.1.1.  </w:t>
      </w:r>
      <w:r>
        <w:rPr>
          <w:sz w:val="20"/>
        </w:rPr>
        <w:t xml:space="preserve">Only the substantive changes, not the entire draft, are subject to this follow-up requirement.  The Secretariat, usually in consultation and consensus with the </w:t>
      </w:r>
      <w:r w:rsidR="00E441BD">
        <w:rPr>
          <w:sz w:val="20"/>
        </w:rPr>
        <w:t xml:space="preserve">Standards Committee </w:t>
      </w:r>
      <w:r>
        <w:rPr>
          <w:sz w:val="20"/>
        </w:rPr>
        <w:t xml:space="preserve">and/or </w:t>
      </w:r>
      <w:r w:rsidR="00A4687F">
        <w:rPr>
          <w:sz w:val="20"/>
        </w:rPr>
        <w:t>Working Group</w:t>
      </w:r>
      <w:r>
        <w:rPr>
          <w:sz w:val="20"/>
        </w:rPr>
        <w:t>, is responsible for determining a substantive change.  A conservative interpretation shall be applied to the determination of whether a change is substantive or editorial, erring on the side of substantive.</w:t>
      </w:r>
    </w:p>
    <w:p w14:paraId="48C79478" w14:textId="77777777" w:rsidR="003961C6" w:rsidRDefault="003961C6">
      <w:pPr>
        <w:pStyle w:val="CommentText"/>
      </w:pPr>
    </w:p>
    <w:p w14:paraId="2B97A9FE" w14:textId="77777777" w:rsidR="003961C6" w:rsidRDefault="003961C6">
      <w:pPr>
        <w:pStyle w:val="CommentText"/>
      </w:pPr>
      <w:r>
        <w:t xml:space="preserve">Editorial changes are not subject to the requirement of an additional 30-day ballot (as above).  An example of an editorial change is a correction in </w:t>
      </w:r>
      <w:r w:rsidR="00500612">
        <w:t xml:space="preserve">typographical errors or </w:t>
      </w:r>
      <w:r>
        <w:t xml:space="preserve">grammar or clarification that does not change the intent of the language.  Examples of substantive changes would be changes in numerical values or language (i.e., changing an advisory requirement by changing the word “should” to “shall,” or vice-versa, or adding or removing a normative reference (see also, §§ 2.4, 2.5 and Annex A of the ANSI </w:t>
      </w:r>
      <w:r w:rsidRPr="00E33289">
        <w:rPr>
          <w:i/>
        </w:rPr>
        <w:t>Essential Requirements</w:t>
      </w:r>
      <w:r>
        <w:t>).</w:t>
      </w:r>
    </w:p>
    <w:p w14:paraId="74614C6A" w14:textId="77777777" w:rsidR="003961C6" w:rsidRDefault="003961C6">
      <w:pPr>
        <w:pStyle w:val="CommentText"/>
      </w:pPr>
    </w:p>
    <w:p w14:paraId="53BD61DD" w14:textId="77777777" w:rsidR="003961C6" w:rsidRDefault="002F01E1" w:rsidP="00B366A6">
      <w:pPr>
        <w:pStyle w:val="Heading2"/>
        <w:tabs>
          <w:tab w:val="clear" w:pos="576"/>
          <w:tab w:val="left" w:pos="540"/>
        </w:tabs>
        <w:spacing w:after="60"/>
      </w:pPr>
      <w:bookmarkStart w:id="293" w:name="_Toc461421844"/>
      <w:bookmarkStart w:id="294" w:name="_Toc461422683"/>
      <w:bookmarkStart w:id="295" w:name="_Toc96761080"/>
      <w:bookmarkStart w:id="296" w:name="_Toc96761346"/>
      <w:bookmarkStart w:id="297" w:name="_Toc96761834"/>
      <w:bookmarkStart w:id="298" w:name="_Toc285785894"/>
      <w:bookmarkStart w:id="299" w:name="_Toc513444874"/>
      <w:r>
        <w:t>5.5</w:t>
      </w:r>
      <w:r w:rsidR="003961C6">
        <w:tab/>
        <w:t>Report of Final Voting Result</w:t>
      </w:r>
      <w:bookmarkEnd w:id="293"/>
      <w:bookmarkEnd w:id="294"/>
      <w:bookmarkEnd w:id="295"/>
      <w:bookmarkEnd w:id="296"/>
      <w:bookmarkEnd w:id="297"/>
      <w:bookmarkEnd w:id="298"/>
      <w:bookmarkEnd w:id="299"/>
    </w:p>
    <w:p w14:paraId="23602FBB" w14:textId="77777777" w:rsidR="003961C6" w:rsidRDefault="003961C6">
      <w:pPr>
        <w:rPr>
          <w:sz w:val="20"/>
        </w:rPr>
      </w:pPr>
      <w:proofErr w:type="gramStart"/>
      <w:r>
        <w:rPr>
          <w:sz w:val="20"/>
        </w:rPr>
        <w:t>The final result</w:t>
      </w:r>
      <w:proofErr w:type="gramEnd"/>
      <w:r>
        <w:rPr>
          <w:sz w:val="20"/>
        </w:rPr>
        <w:t xml:space="preserve"> of the voting will be recorded, tabulated and reported, as appropriate, by the Secretariat.</w:t>
      </w:r>
    </w:p>
    <w:p w14:paraId="3C13E79C" w14:textId="77777777" w:rsidR="003961C6" w:rsidRDefault="003961C6">
      <w:pPr>
        <w:rPr>
          <w:sz w:val="20"/>
        </w:rPr>
      </w:pPr>
    </w:p>
    <w:p w14:paraId="62A91ADF" w14:textId="77777777" w:rsidR="003961C6" w:rsidRDefault="002F01E1" w:rsidP="00B366A6">
      <w:pPr>
        <w:pStyle w:val="Heading2"/>
        <w:spacing w:after="60"/>
      </w:pPr>
      <w:bookmarkStart w:id="300" w:name="_Toc461421845"/>
      <w:bookmarkStart w:id="301" w:name="_Toc461422684"/>
      <w:bookmarkStart w:id="302" w:name="_Toc96761081"/>
      <w:bookmarkStart w:id="303" w:name="_Toc96761347"/>
      <w:bookmarkStart w:id="304" w:name="_Toc96761835"/>
      <w:bookmarkStart w:id="305" w:name="_Toc285785895"/>
      <w:bookmarkStart w:id="306" w:name="_Toc513444875"/>
      <w:r>
        <w:t>5.6</w:t>
      </w:r>
      <w:r w:rsidR="003961C6">
        <w:tab/>
        <w:t>Submittal of Standard</w:t>
      </w:r>
      <w:bookmarkEnd w:id="300"/>
      <w:bookmarkEnd w:id="301"/>
      <w:bookmarkEnd w:id="302"/>
      <w:bookmarkEnd w:id="303"/>
      <w:bookmarkEnd w:id="304"/>
      <w:bookmarkEnd w:id="305"/>
      <w:bookmarkEnd w:id="306"/>
    </w:p>
    <w:p w14:paraId="0C78B6A1" w14:textId="77777777" w:rsidR="003961C6" w:rsidRDefault="003961C6" w:rsidP="00243492">
      <w:pPr>
        <w:pStyle w:val="BodyText21"/>
        <w:tabs>
          <w:tab w:val="left" w:pos="540"/>
        </w:tabs>
        <w:spacing w:after="40"/>
        <w:ind w:left="0" w:firstLine="0"/>
        <w:rPr>
          <w:sz w:val="20"/>
        </w:rPr>
      </w:pPr>
      <w:r>
        <w:rPr>
          <w:sz w:val="20"/>
        </w:rPr>
        <w:t xml:space="preserve">Upon completion of balloting, resolution of comments, objections, appeals, and re-balloting as needed, the </w:t>
      </w:r>
      <w:r>
        <w:rPr>
          <w:sz w:val="20"/>
        </w:rPr>
        <w:t xml:space="preserve">Secretariat will submit to the ANSI Board of Standards Review, a BSR-9 form, along with any other required or requested documentation. </w:t>
      </w:r>
    </w:p>
    <w:p w14:paraId="0E02FB42" w14:textId="77777777" w:rsidR="003961C6" w:rsidRDefault="003961C6">
      <w:pPr>
        <w:tabs>
          <w:tab w:val="left" w:pos="540"/>
        </w:tabs>
        <w:spacing w:after="40"/>
        <w:rPr>
          <w:sz w:val="20"/>
        </w:rPr>
      </w:pPr>
    </w:p>
    <w:p w14:paraId="236DD25E" w14:textId="77777777" w:rsidR="003961C6" w:rsidRDefault="003961C6">
      <w:pPr>
        <w:tabs>
          <w:tab w:val="left" w:pos="540"/>
        </w:tabs>
        <w:spacing w:after="40"/>
        <w:rPr>
          <w:sz w:val="20"/>
        </w:rPr>
      </w:pPr>
      <w:r>
        <w:rPr>
          <w:sz w:val="20"/>
        </w:rPr>
        <w:t xml:space="preserve">Upon receipt of approval as an American National Standard from the ANSI BSR, the Secretariat will begin the process of publishing the </w:t>
      </w:r>
      <w:r w:rsidR="00D41EBF">
        <w:rPr>
          <w:sz w:val="20"/>
        </w:rPr>
        <w:t xml:space="preserve">MTConnect </w:t>
      </w:r>
      <w:r>
        <w:rPr>
          <w:sz w:val="20"/>
        </w:rPr>
        <w:t>standard.</w:t>
      </w:r>
      <w:r w:rsidR="00AE7977">
        <w:rPr>
          <w:sz w:val="20"/>
        </w:rPr>
        <w:t xml:space="preserve">  Publication of an approved standard will be completed within six months from date of ANSI approval.</w:t>
      </w:r>
    </w:p>
    <w:p w14:paraId="472C2D40" w14:textId="77777777" w:rsidR="00312D90" w:rsidRDefault="00312D90">
      <w:pPr>
        <w:tabs>
          <w:tab w:val="left" w:pos="540"/>
        </w:tabs>
        <w:spacing w:after="40"/>
        <w:rPr>
          <w:sz w:val="20"/>
        </w:rPr>
      </w:pPr>
    </w:p>
    <w:p w14:paraId="04D0C692" w14:textId="77777777" w:rsidR="00312D90" w:rsidRPr="00DC6884" w:rsidRDefault="002F01E1" w:rsidP="00B366A6">
      <w:pPr>
        <w:pStyle w:val="Heading2"/>
        <w:spacing w:after="60"/>
        <w:rPr>
          <w:bCs/>
        </w:rPr>
      </w:pPr>
      <w:bookmarkStart w:id="307" w:name="_Toc285785896"/>
      <w:bookmarkStart w:id="308" w:name="_Toc513444876"/>
      <w:r>
        <w:rPr>
          <w:bCs/>
        </w:rPr>
        <w:t>5.7</w:t>
      </w:r>
      <w:r w:rsidR="00312D90" w:rsidRPr="00DC6884">
        <w:rPr>
          <w:bCs/>
        </w:rPr>
        <w:tab/>
        <w:t>Discontinuance of a Standards Project</w:t>
      </w:r>
      <w:bookmarkEnd w:id="307"/>
      <w:bookmarkEnd w:id="308"/>
    </w:p>
    <w:p w14:paraId="585E8C1B" w14:textId="77777777" w:rsidR="001C5845" w:rsidRDefault="00597068" w:rsidP="004E1602">
      <w:pPr>
        <w:pStyle w:val="BodyText"/>
        <w:rPr>
          <w:sz w:val="20"/>
        </w:rPr>
      </w:pPr>
      <w:r>
        <w:rPr>
          <w:sz w:val="20"/>
        </w:rPr>
        <w:t>The Secretariat</w:t>
      </w:r>
      <w:r w:rsidR="004E1602" w:rsidRPr="004E1602">
        <w:rPr>
          <w:sz w:val="20"/>
        </w:rPr>
        <w:t xml:space="preserve"> may abandon the processing of a proposed new or revised American National Standard or portion thereof if it has followed its accredited procedures.</w:t>
      </w:r>
      <w:r w:rsidR="000E5B15">
        <w:rPr>
          <w:sz w:val="20"/>
        </w:rPr>
        <w:t xml:space="preserve"> </w:t>
      </w:r>
      <w:r w:rsidR="004E1602" w:rsidRPr="004E1602">
        <w:rPr>
          <w:sz w:val="20"/>
        </w:rPr>
        <w:t xml:space="preserve"> A written justification for such an action shall be made available upon receipt of any written request received by the </w:t>
      </w:r>
      <w:r w:rsidR="000E5B15">
        <w:rPr>
          <w:sz w:val="20"/>
        </w:rPr>
        <w:t xml:space="preserve">Secretariat </w:t>
      </w:r>
      <w:r w:rsidR="004E1602" w:rsidRPr="004E1602">
        <w:rPr>
          <w:sz w:val="20"/>
        </w:rPr>
        <w:t xml:space="preserve">within 60 days </w:t>
      </w:r>
      <w:r w:rsidR="001C5845">
        <w:rPr>
          <w:sz w:val="20"/>
        </w:rPr>
        <w:t xml:space="preserve">of the date of the final action.  The Secretariat shall notify ANSI upon the decision </w:t>
      </w:r>
      <w:r w:rsidR="00525423">
        <w:rPr>
          <w:sz w:val="20"/>
        </w:rPr>
        <w:t xml:space="preserve">made </w:t>
      </w:r>
      <w:r w:rsidR="001C5845">
        <w:rPr>
          <w:sz w:val="20"/>
        </w:rPr>
        <w:t>to discontinue a project.</w:t>
      </w:r>
    </w:p>
    <w:p w14:paraId="3E31C312" w14:textId="77777777" w:rsidR="001C5845" w:rsidRPr="004E1602" w:rsidRDefault="001C5845" w:rsidP="004E1602">
      <w:pPr>
        <w:pStyle w:val="BodyText"/>
        <w:rPr>
          <w:sz w:val="20"/>
        </w:rPr>
      </w:pPr>
    </w:p>
    <w:p w14:paraId="16156C86" w14:textId="77777777" w:rsidR="004E1602" w:rsidRPr="004E1602" w:rsidRDefault="004E1602" w:rsidP="004E1602">
      <w:pPr>
        <w:pStyle w:val="BodyText"/>
        <w:rPr>
          <w:sz w:val="20"/>
        </w:rPr>
      </w:pPr>
      <w:r w:rsidRPr="004E1602">
        <w:rPr>
          <w:sz w:val="20"/>
        </w:rPr>
        <w:t>Appeals of such actions shall be made to the Executive Standards Council based on procedural noncompliance.</w:t>
      </w:r>
    </w:p>
    <w:p w14:paraId="4EF10222" w14:textId="77777777" w:rsidR="00312D90" w:rsidRPr="00312D90" w:rsidRDefault="00312D90">
      <w:pPr>
        <w:tabs>
          <w:tab w:val="left" w:pos="540"/>
        </w:tabs>
        <w:spacing w:after="40"/>
        <w:rPr>
          <w:b/>
          <w:sz w:val="22"/>
          <w:szCs w:val="22"/>
        </w:rPr>
      </w:pPr>
    </w:p>
    <w:p w14:paraId="0EEBA7B3" w14:textId="77777777" w:rsidR="003961C6" w:rsidRDefault="002F01E1" w:rsidP="00B366A6">
      <w:pPr>
        <w:pStyle w:val="Heading2"/>
        <w:spacing w:after="60"/>
      </w:pPr>
      <w:bookmarkStart w:id="309" w:name="_Toc96761082"/>
      <w:bookmarkStart w:id="310" w:name="_Toc96761348"/>
      <w:bookmarkStart w:id="311" w:name="_Toc96761836"/>
      <w:bookmarkStart w:id="312" w:name="_Toc285785897"/>
      <w:bookmarkStart w:id="313" w:name="_Toc513444877"/>
      <w:r>
        <w:t>5.8</w:t>
      </w:r>
      <w:r w:rsidR="003961C6">
        <w:tab/>
        <w:t>Recommendation and Registration of a Technical Report</w:t>
      </w:r>
      <w:bookmarkEnd w:id="309"/>
      <w:bookmarkEnd w:id="310"/>
      <w:bookmarkEnd w:id="311"/>
      <w:bookmarkEnd w:id="312"/>
      <w:bookmarkEnd w:id="313"/>
    </w:p>
    <w:p w14:paraId="018D2D3C" w14:textId="77777777" w:rsidR="003961C6" w:rsidRDefault="003961C6">
      <w:pPr>
        <w:tabs>
          <w:tab w:val="left" w:pos="540"/>
        </w:tabs>
        <w:spacing w:after="40"/>
        <w:rPr>
          <w:sz w:val="20"/>
        </w:rPr>
      </w:pPr>
      <w:r>
        <w:rPr>
          <w:sz w:val="20"/>
        </w:rPr>
        <w:t xml:space="preserve">The ANSI Procedures for the Registration of ANSI Technical Reports place the decision to publish a technical report with the Accredited Standards Developer, in conformance with its own operating procedures.  When the Secretariat receives a formal request from a technical report writing </w:t>
      </w:r>
      <w:r w:rsidR="00A4687F">
        <w:rPr>
          <w:sz w:val="20"/>
        </w:rPr>
        <w:t>Working Group</w:t>
      </w:r>
      <w:r>
        <w:rPr>
          <w:sz w:val="20"/>
        </w:rPr>
        <w:t xml:space="preserve"> Chairperson that the draft document is “final” and ready for registration by ANSI, the Secretariat accepts the responsibility and will be accountable to exercise due diligence in ensuring that due process during the development of the technical report as well as consensus has been achieved within the </w:t>
      </w:r>
      <w:r w:rsidR="000304AF">
        <w:rPr>
          <w:sz w:val="20"/>
        </w:rPr>
        <w:t xml:space="preserve">Work Group </w:t>
      </w:r>
      <w:r>
        <w:rPr>
          <w:sz w:val="20"/>
        </w:rPr>
        <w:t xml:space="preserve">or the </w:t>
      </w:r>
      <w:r w:rsidR="00D41EBF">
        <w:rPr>
          <w:sz w:val="20"/>
        </w:rPr>
        <w:t xml:space="preserve">MTConnect </w:t>
      </w:r>
      <w:r>
        <w:rPr>
          <w:sz w:val="20"/>
        </w:rPr>
        <w:t xml:space="preserve">community as a whole.  The Secretariat reserves the right to conduct additional review at its discretion (e.g., </w:t>
      </w:r>
      <w:r w:rsidR="00B93FB1">
        <w:rPr>
          <w:sz w:val="20"/>
        </w:rPr>
        <w:t>MTCI-SC</w:t>
      </w:r>
      <w:r>
        <w:rPr>
          <w:sz w:val="20"/>
        </w:rPr>
        <w:t xml:space="preserve"> ballot or additional public review), or to deny recommendation to ANSI for registration a</w:t>
      </w:r>
      <w:r w:rsidR="00AD689E">
        <w:rPr>
          <w:sz w:val="20"/>
        </w:rPr>
        <w:t xml:space="preserve">s a technical report.  See also, the </w:t>
      </w:r>
      <w:r w:rsidRPr="00731247">
        <w:rPr>
          <w:i/>
          <w:sz w:val="20"/>
        </w:rPr>
        <w:t>ANSI Procedures for the Registration of Technical Reports</w:t>
      </w:r>
      <w:r>
        <w:rPr>
          <w:sz w:val="20"/>
        </w:rPr>
        <w:t>, and §</w:t>
      </w:r>
      <w:r w:rsidR="00277D27">
        <w:rPr>
          <w:sz w:val="20"/>
        </w:rPr>
        <w:t>6</w:t>
      </w:r>
      <w:r>
        <w:rPr>
          <w:sz w:val="20"/>
        </w:rPr>
        <w:t>.1.8 on appeals.</w:t>
      </w:r>
    </w:p>
    <w:p w14:paraId="200D1AE9" w14:textId="77777777" w:rsidR="003961C6" w:rsidRDefault="002F01E1" w:rsidP="00B366A6">
      <w:pPr>
        <w:pStyle w:val="Heading1"/>
        <w:spacing w:after="60"/>
        <w:ind w:left="0" w:firstLine="0"/>
        <w:rPr>
          <w:sz w:val="18"/>
        </w:rPr>
      </w:pPr>
      <w:bookmarkStart w:id="314" w:name="_Toc461421859"/>
      <w:bookmarkStart w:id="315" w:name="_Toc96761083"/>
      <w:bookmarkStart w:id="316" w:name="_Toc96761349"/>
      <w:bookmarkStart w:id="317" w:name="_Toc96761837"/>
      <w:bookmarkStart w:id="318" w:name="_Toc285785899"/>
      <w:bookmarkStart w:id="319" w:name="_Toc513444878"/>
      <w:r>
        <w:t>6</w:t>
      </w:r>
      <w:r w:rsidR="003961C6">
        <w:tab/>
      </w:r>
      <w:r w:rsidR="00E24631">
        <w:t>MTC</w:t>
      </w:r>
      <w:r w:rsidR="00921EEB">
        <w:t xml:space="preserve">onnect </w:t>
      </w:r>
      <w:r w:rsidR="00184ADC">
        <w:t xml:space="preserve">Institute </w:t>
      </w:r>
      <w:r w:rsidR="00E24631">
        <w:t>SC</w:t>
      </w:r>
      <w:r w:rsidR="003961C6">
        <w:t xml:space="preserve"> </w:t>
      </w:r>
      <w:del w:id="320" w:author="Russell Waddell" w:date="2019-07-17T13:02:00Z">
        <w:r w:rsidR="003961C6" w:rsidDel="004020D9">
          <w:delText>POLICIES</w:delText>
        </w:r>
      </w:del>
      <w:bookmarkEnd w:id="314"/>
      <w:bookmarkEnd w:id="315"/>
      <w:bookmarkEnd w:id="316"/>
      <w:bookmarkEnd w:id="317"/>
      <w:bookmarkEnd w:id="318"/>
      <w:bookmarkEnd w:id="319"/>
      <w:ins w:id="321" w:author="Russell Waddell" w:date="2019-07-17T13:02:00Z">
        <w:r w:rsidR="004020D9">
          <w:t>Polices</w:t>
        </w:r>
      </w:ins>
    </w:p>
    <w:p w14:paraId="31CE1465" w14:textId="77777777" w:rsidR="003961C6" w:rsidRDefault="002F01E1" w:rsidP="00B366A6">
      <w:pPr>
        <w:pStyle w:val="Heading2"/>
        <w:spacing w:after="60"/>
      </w:pPr>
      <w:bookmarkStart w:id="322" w:name="_Toc461421851"/>
      <w:bookmarkStart w:id="323" w:name="_Toc461422689"/>
      <w:bookmarkStart w:id="324" w:name="_Toc96761084"/>
      <w:bookmarkStart w:id="325" w:name="_Toc96761350"/>
      <w:bookmarkStart w:id="326" w:name="_Toc96761838"/>
      <w:bookmarkStart w:id="327" w:name="_Toc285785900"/>
      <w:bookmarkStart w:id="328" w:name="_Toc513444879"/>
      <w:r>
        <w:t>6</w:t>
      </w:r>
      <w:r w:rsidR="003961C6">
        <w:t>.1</w:t>
      </w:r>
      <w:r w:rsidR="003961C6">
        <w:tab/>
        <w:t>Appeals</w:t>
      </w:r>
      <w:bookmarkEnd w:id="322"/>
      <w:bookmarkEnd w:id="323"/>
      <w:bookmarkEnd w:id="324"/>
      <w:bookmarkEnd w:id="325"/>
      <w:bookmarkEnd w:id="326"/>
      <w:bookmarkEnd w:id="327"/>
      <w:r w:rsidR="00DC5996">
        <w:t xml:space="preserve"> Policy</w:t>
      </w:r>
      <w:bookmarkEnd w:id="328"/>
    </w:p>
    <w:p w14:paraId="49F12B10" w14:textId="77777777" w:rsidR="003961C6" w:rsidRDefault="003961C6">
      <w:pPr>
        <w:rPr>
          <w:sz w:val="20"/>
        </w:rPr>
      </w:pPr>
      <w:r>
        <w:rPr>
          <w:sz w:val="20"/>
        </w:rPr>
        <w:t xml:space="preserve">Persons who have directly and materially affected interests and who have been, or who presume they will be adversely affected by a </w:t>
      </w:r>
      <w:r w:rsidR="00D41EBF">
        <w:rPr>
          <w:sz w:val="20"/>
        </w:rPr>
        <w:t xml:space="preserve">MTConnect </w:t>
      </w:r>
      <w:r w:rsidR="00E441BD">
        <w:rPr>
          <w:sz w:val="20"/>
        </w:rPr>
        <w:t xml:space="preserve">Institute </w:t>
      </w:r>
      <w:r>
        <w:rPr>
          <w:sz w:val="20"/>
        </w:rPr>
        <w:t xml:space="preserve">standard within the </w:t>
      </w:r>
      <w:r w:rsidR="00B93FB1">
        <w:rPr>
          <w:sz w:val="20"/>
        </w:rPr>
        <w:t>MTC</w:t>
      </w:r>
      <w:r w:rsidR="00C72948">
        <w:rPr>
          <w:sz w:val="20"/>
        </w:rPr>
        <w:t>onnect Institute</w:t>
      </w:r>
      <w:r>
        <w:rPr>
          <w:sz w:val="20"/>
        </w:rPr>
        <w:t xml:space="preserve">’s jurisdiction, </w:t>
      </w:r>
      <w:r>
        <w:rPr>
          <w:sz w:val="20"/>
        </w:rPr>
        <w:lastRenderedPageBreak/>
        <w:t xml:space="preserve">will have the right to appeal procedural actions (or inactions) of the </w:t>
      </w:r>
      <w:r w:rsidR="00B93FB1">
        <w:rPr>
          <w:sz w:val="20"/>
        </w:rPr>
        <w:t>MTC</w:t>
      </w:r>
      <w:r w:rsidR="00C72948">
        <w:rPr>
          <w:sz w:val="20"/>
        </w:rPr>
        <w:t>onnect Institute</w:t>
      </w:r>
      <w:r>
        <w:rPr>
          <w:sz w:val="20"/>
        </w:rPr>
        <w:t xml:space="preserve"> or the Secretariat. </w:t>
      </w:r>
    </w:p>
    <w:p w14:paraId="440DE821" w14:textId="77777777" w:rsidR="003961C6" w:rsidRDefault="003961C6">
      <w:pPr>
        <w:rPr>
          <w:sz w:val="20"/>
        </w:rPr>
      </w:pPr>
    </w:p>
    <w:p w14:paraId="648F1DF1" w14:textId="77777777" w:rsidR="003961C6" w:rsidRDefault="002F01E1" w:rsidP="00B366A6">
      <w:pPr>
        <w:pStyle w:val="Heading3"/>
        <w:spacing w:after="60"/>
        <w:rPr>
          <w:sz w:val="20"/>
        </w:rPr>
      </w:pPr>
      <w:bookmarkStart w:id="329" w:name="_Toc461421852"/>
      <w:bookmarkStart w:id="330" w:name="_Toc96761085"/>
      <w:bookmarkStart w:id="331" w:name="_Toc96761351"/>
      <w:bookmarkStart w:id="332" w:name="_Toc96761839"/>
      <w:bookmarkStart w:id="333" w:name="_Toc285785901"/>
      <w:bookmarkStart w:id="334" w:name="_Toc513444880"/>
      <w:r>
        <w:rPr>
          <w:sz w:val="20"/>
        </w:rPr>
        <w:t>6</w:t>
      </w:r>
      <w:r w:rsidR="003961C6">
        <w:rPr>
          <w:sz w:val="20"/>
        </w:rPr>
        <w:t>.1.1</w:t>
      </w:r>
      <w:r w:rsidR="003961C6">
        <w:rPr>
          <w:sz w:val="20"/>
        </w:rPr>
        <w:tab/>
        <w:t>Complaint</w:t>
      </w:r>
      <w:bookmarkEnd w:id="329"/>
      <w:bookmarkEnd w:id="330"/>
      <w:bookmarkEnd w:id="331"/>
      <w:bookmarkEnd w:id="332"/>
      <w:bookmarkEnd w:id="333"/>
      <w:bookmarkEnd w:id="334"/>
    </w:p>
    <w:p w14:paraId="617C8C3A" w14:textId="77777777" w:rsidR="003961C6" w:rsidRDefault="003961C6">
      <w:pPr>
        <w:rPr>
          <w:sz w:val="20"/>
        </w:rPr>
      </w:pPr>
      <w:r>
        <w:rPr>
          <w:sz w:val="20"/>
        </w:rPr>
        <w:t xml:space="preserve">The appellant </w:t>
      </w:r>
      <w:r w:rsidR="00833460">
        <w:rPr>
          <w:sz w:val="20"/>
        </w:rPr>
        <w:t>must</w:t>
      </w:r>
      <w:r>
        <w:rPr>
          <w:sz w:val="20"/>
        </w:rPr>
        <w:t xml:space="preserve"> file a written complaint with the Secretariat within </w:t>
      </w:r>
      <w:r w:rsidR="00CA4D36">
        <w:rPr>
          <w:sz w:val="20"/>
        </w:rPr>
        <w:t>twenty-one</w:t>
      </w:r>
      <w:r w:rsidR="00317517">
        <w:rPr>
          <w:sz w:val="20"/>
        </w:rPr>
        <w:t xml:space="preserve"> </w:t>
      </w:r>
      <w:r>
        <w:rPr>
          <w:sz w:val="20"/>
        </w:rPr>
        <w:t xml:space="preserve">days after the date of action. </w:t>
      </w:r>
      <w:r w:rsidR="009319DA">
        <w:rPr>
          <w:sz w:val="20"/>
        </w:rPr>
        <w:t xml:space="preserve"> </w:t>
      </w:r>
      <w:r w:rsidR="00CA4D36" w:rsidRPr="00CA4D36">
        <w:rPr>
          <w:sz w:val="20"/>
        </w:rPr>
        <w:t>For the complaint to be considered, the appellant sh</w:t>
      </w:r>
      <w:r w:rsidR="00151D2B">
        <w:rPr>
          <w:sz w:val="20"/>
        </w:rPr>
        <w:t>all include a non-refundable $25</w:t>
      </w:r>
      <w:r w:rsidR="00CA4D36" w:rsidRPr="00CA4D36">
        <w:rPr>
          <w:sz w:val="20"/>
        </w:rPr>
        <w:t>0 filing fee, or alternatively may file a fee waiver or fee reduction request based on cause.  If a decision on the fee waiver is rendered within forty</w:t>
      </w:r>
      <w:r w:rsidR="00151D2B">
        <w:rPr>
          <w:sz w:val="20"/>
        </w:rPr>
        <w:t>-</w:t>
      </w:r>
      <w:r w:rsidR="00CA4D36" w:rsidRPr="00CA4D36">
        <w:rPr>
          <w:sz w:val="20"/>
        </w:rPr>
        <w:t xml:space="preserve">eight hours of the request, the </w:t>
      </w:r>
      <w:r w:rsidR="001A0E1A">
        <w:rPr>
          <w:sz w:val="20"/>
        </w:rPr>
        <w:t>21-</w:t>
      </w:r>
      <w:r w:rsidR="00151D2B">
        <w:rPr>
          <w:sz w:val="20"/>
        </w:rPr>
        <w:t>d</w:t>
      </w:r>
      <w:r w:rsidR="00CA4D36" w:rsidRPr="00CA4D36">
        <w:rPr>
          <w:sz w:val="20"/>
        </w:rPr>
        <w:t>ay period for filing the complaint above will remain in effect unless an extension for cause is requested.  If a decision on the fee waiver/reduction is not rendered within the specified time, the twenty</w:t>
      </w:r>
      <w:r w:rsidR="00151D2B">
        <w:rPr>
          <w:sz w:val="20"/>
        </w:rPr>
        <w:t>-</w:t>
      </w:r>
      <w:r w:rsidR="00CA4D36" w:rsidRPr="00CA4D36">
        <w:rPr>
          <w:sz w:val="20"/>
        </w:rPr>
        <w:t xml:space="preserve">one days will begin upon transmission of the decision.  </w:t>
      </w:r>
      <w:r>
        <w:rPr>
          <w:sz w:val="20"/>
        </w:rPr>
        <w:t xml:space="preserve">The complaint will state the nature of the objection(s) including any adverse effects, the clause(s) of these (or ANSI) procedures or the standard(s) that is at issue, actions or in-actions that are at issue, and the specific remedial action(s) that would satisfy the appellant's concerns.  Previous efforts to resolve the objection(s) and the outcome of each will be noted. </w:t>
      </w:r>
    </w:p>
    <w:p w14:paraId="021C7992" w14:textId="77777777" w:rsidR="003961C6" w:rsidRDefault="003961C6">
      <w:pPr>
        <w:rPr>
          <w:sz w:val="20"/>
        </w:rPr>
      </w:pPr>
    </w:p>
    <w:p w14:paraId="19708A1E" w14:textId="77777777" w:rsidR="003961C6" w:rsidRDefault="002F01E1" w:rsidP="00B366A6">
      <w:pPr>
        <w:pStyle w:val="Heading3"/>
        <w:spacing w:after="60"/>
        <w:rPr>
          <w:sz w:val="20"/>
        </w:rPr>
      </w:pPr>
      <w:bookmarkStart w:id="335" w:name="_Toc461421853"/>
      <w:bookmarkStart w:id="336" w:name="_Toc96761086"/>
      <w:bookmarkStart w:id="337" w:name="_Toc96761352"/>
      <w:bookmarkStart w:id="338" w:name="_Toc96761840"/>
      <w:bookmarkStart w:id="339" w:name="_Toc285785902"/>
      <w:bookmarkStart w:id="340" w:name="_Toc513444881"/>
      <w:r>
        <w:rPr>
          <w:sz w:val="20"/>
        </w:rPr>
        <w:t>6</w:t>
      </w:r>
      <w:r w:rsidR="003961C6">
        <w:rPr>
          <w:sz w:val="20"/>
        </w:rPr>
        <w:t>.1.2</w:t>
      </w:r>
      <w:r w:rsidR="003961C6">
        <w:rPr>
          <w:sz w:val="20"/>
        </w:rPr>
        <w:tab/>
        <w:t>Response</w:t>
      </w:r>
      <w:bookmarkEnd w:id="335"/>
      <w:bookmarkEnd w:id="336"/>
      <w:bookmarkEnd w:id="337"/>
      <w:bookmarkEnd w:id="338"/>
      <w:bookmarkEnd w:id="339"/>
      <w:bookmarkEnd w:id="340"/>
    </w:p>
    <w:p w14:paraId="0D6F5D99" w14:textId="77777777" w:rsidR="003961C6" w:rsidRDefault="003961C6">
      <w:pPr>
        <w:rPr>
          <w:sz w:val="20"/>
        </w:rPr>
      </w:pPr>
      <w:r>
        <w:rPr>
          <w:sz w:val="20"/>
        </w:rPr>
        <w:t xml:space="preserve">Within </w:t>
      </w:r>
      <w:r w:rsidR="00416CFC">
        <w:rPr>
          <w:sz w:val="20"/>
        </w:rPr>
        <w:t xml:space="preserve">fourteen </w:t>
      </w:r>
      <w:r>
        <w:rPr>
          <w:sz w:val="20"/>
        </w:rPr>
        <w:t>days after receipt of a complaint, the respondent (</w:t>
      </w:r>
      <w:r w:rsidR="00D41EBF">
        <w:rPr>
          <w:sz w:val="20"/>
        </w:rPr>
        <w:t xml:space="preserve">MTConnect </w:t>
      </w:r>
      <w:r w:rsidRPr="009C7B52">
        <w:rPr>
          <w:sz w:val="20"/>
        </w:rPr>
        <w:t>Chairperson</w:t>
      </w:r>
      <w:r>
        <w:rPr>
          <w:sz w:val="20"/>
        </w:rPr>
        <w:t xml:space="preserve"> or Secretariat representative) will respond in writing to the appellant, specifically addressing each allegation of fact in the complaint to the extent of the respondent's knowledge. </w:t>
      </w:r>
    </w:p>
    <w:p w14:paraId="04665FA6" w14:textId="77777777" w:rsidR="003961C6" w:rsidRDefault="003961C6">
      <w:pPr>
        <w:rPr>
          <w:sz w:val="20"/>
        </w:rPr>
      </w:pPr>
    </w:p>
    <w:p w14:paraId="66700518" w14:textId="77777777" w:rsidR="003961C6" w:rsidRDefault="002F01E1" w:rsidP="00B366A6">
      <w:pPr>
        <w:pStyle w:val="Heading3"/>
        <w:spacing w:after="60"/>
        <w:rPr>
          <w:sz w:val="20"/>
        </w:rPr>
      </w:pPr>
      <w:bookmarkStart w:id="341" w:name="_Toc461421854"/>
      <w:bookmarkStart w:id="342" w:name="_Toc96761087"/>
      <w:bookmarkStart w:id="343" w:name="_Toc96761353"/>
      <w:bookmarkStart w:id="344" w:name="_Toc96761841"/>
      <w:bookmarkStart w:id="345" w:name="_Toc285785903"/>
      <w:bookmarkStart w:id="346" w:name="_Toc513444882"/>
      <w:r>
        <w:rPr>
          <w:sz w:val="20"/>
        </w:rPr>
        <w:t>6</w:t>
      </w:r>
      <w:r w:rsidR="003961C6">
        <w:rPr>
          <w:sz w:val="20"/>
        </w:rPr>
        <w:t>.1.3</w:t>
      </w:r>
      <w:r w:rsidR="003961C6">
        <w:rPr>
          <w:sz w:val="20"/>
        </w:rPr>
        <w:tab/>
        <w:t>Hearing</w:t>
      </w:r>
      <w:bookmarkEnd w:id="341"/>
      <w:bookmarkEnd w:id="342"/>
      <w:bookmarkEnd w:id="343"/>
      <w:bookmarkEnd w:id="344"/>
      <w:bookmarkEnd w:id="345"/>
      <w:bookmarkEnd w:id="346"/>
    </w:p>
    <w:p w14:paraId="728066D9" w14:textId="77777777" w:rsidR="003961C6" w:rsidRDefault="003961C6">
      <w:pPr>
        <w:rPr>
          <w:sz w:val="20"/>
        </w:rPr>
      </w:pPr>
      <w:r>
        <w:rPr>
          <w:sz w:val="20"/>
        </w:rPr>
        <w:t>If the appellant and the respondent are unable to resolve the written complaint informally in a manner consistent with these procedures, the Secretariat will schedule a hearing with an appeals panel on a date agreeable to all participants.</w:t>
      </w:r>
    </w:p>
    <w:p w14:paraId="42F679B5" w14:textId="77777777" w:rsidR="003961C6" w:rsidRDefault="003961C6">
      <w:pPr>
        <w:rPr>
          <w:sz w:val="20"/>
        </w:rPr>
      </w:pPr>
    </w:p>
    <w:p w14:paraId="04A7FDBB" w14:textId="77777777" w:rsidR="003961C6" w:rsidRDefault="002F01E1" w:rsidP="00B366A6">
      <w:pPr>
        <w:pStyle w:val="Heading3"/>
        <w:spacing w:after="60"/>
        <w:rPr>
          <w:sz w:val="20"/>
        </w:rPr>
      </w:pPr>
      <w:bookmarkStart w:id="347" w:name="_Toc461421855"/>
      <w:bookmarkStart w:id="348" w:name="_Toc96761088"/>
      <w:bookmarkStart w:id="349" w:name="_Toc96761354"/>
      <w:bookmarkStart w:id="350" w:name="_Toc96761842"/>
      <w:bookmarkStart w:id="351" w:name="_Toc285785904"/>
      <w:bookmarkStart w:id="352" w:name="_Toc513444883"/>
      <w:r>
        <w:rPr>
          <w:sz w:val="20"/>
        </w:rPr>
        <w:t>6</w:t>
      </w:r>
      <w:r w:rsidR="003961C6">
        <w:rPr>
          <w:sz w:val="20"/>
        </w:rPr>
        <w:t>.1.4</w:t>
      </w:r>
      <w:r w:rsidR="003961C6">
        <w:rPr>
          <w:sz w:val="20"/>
        </w:rPr>
        <w:tab/>
        <w:t>Appeals Panel</w:t>
      </w:r>
      <w:bookmarkEnd w:id="347"/>
      <w:bookmarkEnd w:id="348"/>
      <w:bookmarkEnd w:id="349"/>
      <w:bookmarkEnd w:id="350"/>
      <w:bookmarkEnd w:id="351"/>
      <w:bookmarkEnd w:id="352"/>
    </w:p>
    <w:p w14:paraId="3BBDB4C4" w14:textId="77777777" w:rsidR="003961C6" w:rsidRDefault="003961C6">
      <w:pPr>
        <w:rPr>
          <w:sz w:val="20"/>
        </w:rPr>
      </w:pPr>
      <w:r>
        <w:rPr>
          <w:sz w:val="20"/>
        </w:rPr>
        <w:t>The appeals panel will consist of three individuals who have not been directly involved in the matter in dispute, and who will not be materially or directly affected by any decision made or to be made in the dispute.</w:t>
      </w:r>
    </w:p>
    <w:p w14:paraId="77CCA821" w14:textId="77777777" w:rsidR="00C84581" w:rsidRDefault="00C84581">
      <w:pPr>
        <w:rPr>
          <w:sz w:val="20"/>
        </w:rPr>
      </w:pPr>
    </w:p>
    <w:p w14:paraId="015AED88" w14:textId="77777777" w:rsidR="003961C6" w:rsidRDefault="00C84581">
      <w:pPr>
        <w:rPr>
          <w:sz w:val="20"/>
        </w:rPr>
      </w:pPr>
      <w:r w:rsidRPr="00C84581">
        <w:rPr>
          <w:sz w:val="20"/>
        </w:rPr>
        <w:t xml:space="preserve">At least two members shall be acceptable to the appellant and at least two shall be acceptable to </w:t>
      </w:r>
      <w:r w:rsidR="00C72948">
        <w:rPr>
          <w:sz w:val="20"/>
        </w:rPr>
        <w:t xml:space="preserve">the </w:t>
      </w:r>
      <w:r w:rsidRPr="00C84581">
        <w:rPr>
          <w:sz w:val="20"/>
        </w:rPr>
        <w:t>MTConnect</w:t>
      </w:r>
      <w:r w:rsidR="00C72948">
        <w:rPr>
          <w:sz w:val="20"/>
        </w:rPr>
        <w:t xml:space="preserve"> Institute</w:t>
      </w:r>
      <w:r w:rsidRPr="00C84581">
        <w:rPr>
          <w:sz w:val="20"/>
        </w:rPr>
        <w:t>.</w:t>
      </w:r>
      <w:r w:rsidR="00C72948">
        <w:rPr>
          <w:sz w:val="20"/>
        </w:rPr>
        <w:t xml:space="preserve"> </w:t>
      </w:r>
      <w:r w:rsidRPr="00C84581">
        <w:rPr>
          <w:sz w:val="20"/>
        </w:rPr>
        <w:t xml:space="preserve"> If the appellant and respondent cannot agree on the composition of an appeals panel within 10 working days, MT Connect</w:t>
      </w:r>
      <w:r w:rsidR="00C72948">
        <w:rPr>
          <w:sz w:val="20"/>
        </w:rPr>
        <w:t xml:space="preserve"> Institute</w:t>
      </w:r>
      <w:r w:rsidRPr="00C84581">
        <w:rPr>
          <w:sz w:val="20"/>
        </w:rPr>
        <w:t>’s Board of Trustees shall appoint the panel.</w:t>
      </w:r>
    </w:p>
    <w:p w14:paraId="1857317B" w14:textId="77777777" w:rsidR="00DC5996" w:rsidRDefault="00DC5996">
      <w:pPr>
        <w:rPr>
          <w:sz w:val="20"/>
        </w:rPr>
      </w:pPr>
    </w:p>
    <w:p w14:paraId="64120291" w14:textId="77777777" w:rsidR="003961C6" w:rsidRDefault="002F01E1" w:rsidP="00B366A6">
      <w:pPr>
        <w:pStyle w:val="Heading3"/>
        <w:spacing w:after="60"/>
        <w:rPr>
          <w:sz w:val="20"/>
        </w:rPr>
      </w:pPr>
      <w:bookmarkStart w:id="353" w:name="_Toc461421856"/>
      <w:bookmarkStart w:id="354" w:name="_Toc96761089"/>
      <w:bookmarkStart w:id="355" w:name="_Toc96761355"/>
      <w:bookmarkStart w:id="356" w:name="_Toc96761843"/>
      <w:bookmarkStart w:id="357" w:name="_Toc285785905"/>
      <w:bookmarkStart w:id="358" w:name="_Toc513444884"/>
      <w:r>
        <w:rPr>
          <w:sz w:val="20"/>
        </w:rPr>
        <w:t>6</w:t>
      </w:r>
      <w:r w:rsidR="003961C6">
        <w:rPr>
          <w:sz w:val="20"/>
        </w:rPr>
        <w:t>.1.5</w:t>
      </w:r>
      <w:r w:rsidR="003961C6">
        <w:rPr>
          <w:sz w:val="20"/>
        </w:rPr>
        <w:tab/>
        <w:t>Conduct of the Hearing</w:t>
      </w:r>
      <w:bookmarkEnd w:id="353"/>
      <w:bookmarkEnd w:id="354"/>
      <w:bookmarkEnd w:id="355"/>
      <w:bookmarkEnd w:id="356"/>
      <w:bookmarkEnd w:id="357"/>
      <w:bookmarkEnd w:id="358"/>
    </w:p>
    <w:p w14:paraId="21F95393" w14:textId="77777777" w:rsidR="003961C6" w:rsidRPr="00AD689E" w:rsidRDefault="003961C6">
      <w:pPr>
        <w:rPr>
          <w:sz w:val="20"/>
        </w:rPr>
      </w:pPr>
      <w:r w:rsidRPr="00AD689E">
        <w:rPr>
          <w:sz w:val="20"/>
        </w:rPr>
        <w:t xml:space="preserve">The appellant has the burden of demonstrating adverse effects, improper actions or inactions, and the efficacy of the requested remedial action.  The respondent has </w:t>
      </w:r>
      <w:r w:rsidRPr="00AD689E">
        <w:rPr>
          <w:sz w:val="20"/>
        </w:rPr>
        <w:t xml:space="preserve">the burden of demonstrating that the </w:t>
      </w:r>
      <w:r w:rsidR="00B93FB1">
        <w:rPr>
          <w:sz w:val="20"/>
        </w:rPr>
        <w:t>MTCI-SC</w:t>
      </w:r>
      <w:r w:rsidRPr="00AD689E">
        <w:rPr>
          <w:sz w:val="20"/>
        </w:rPr>
        <w:t xml:space="preserve"> and the Secretariat took all actions in compliance with these procedures and that the requested remedial action would be ineffective or detrimental.  Each party may adduce other pertinent arguments, and members of the appeals panel may address questions to individuals.  For the hearing, </w:t>
      </w:r>
      <w:r w:rsidRPr="00AD689E">
        <w:rPr>
          <w:i/>
          <w:sz w:val="20"/>
        </w:rPr>
        <w:t xml:space="preserve">Robert's Rules of Order </w:t>
      </w:r>
      <w:r w:rsidRPr="00AD689E">
        <w:rPr>
          <w:sz w:val="20"/>
        </w:rPr>
        <w:t xml:space="preserve">(latest edition) will apply to questions of parliamentary procedure not otherwise covered herein. </w:t>
      </w:r>
      <w:bookmarkStart w:id="359" w:name="_Toc461421857"/>
    </w:p>
    <w:p w14:paraId="7507F6EE" w14:textId="77777777" w:rsidR="003961C6" w:rsidRDefault="003961C6"/>
    <w:p w14:paraId="4D990212" w14:textId="77777777" w:rsidR="003961C6" w:rsidRDefault="002F01E1" w:rsidP="00B366A6">
      <w:pPr>
        <w:pStyle w:val="Heading3"/>
        <w:spacing w:after="60"/>
        <w:rPr>
          <w:sz w:val="20"/>
        </w:rPr>
      </w:pPr>
      <w:bookmarkStart w:id="360" w:name="_Toc96761090"/>
      <w:bookmarkStart w:id="361" w:name="_Toc96761356"/>
      <w:bookmarkStart w:id="362" w:name="_Toc96761844"/>
      <w:bookmarkStart w:id="363" w:name="_Toc285785906"/>
      <w:bookmarkStart w:id="364" w:name="_Toc513444885"/>
      <w:r>
        <w:rPr>
          <w:sz w:val="20"/>
        </w:rPr>
        <w:t>6</w:t>
      </w:r>
      <w:r w:rsidR="003961C6">
        <w:rPr>
          <w:sz w:val="20"/>
        </w:rPr>
        <w:t>.1.6</w:t>
      </w:r>
      <w:r w:rsidR="003961C6">
        <w:rPr>
          <w:sz w:val="20"/>
        </w:rPr>
        <w:tab/>
        <w:t>Decision</w:t>
      </w:r>
      <w:bookmarkEnd w:id="359"/>
      <w:bookmarkEnd w:id="360"/>
      <w:bookmarkEnd w:id="361"/>
      <w:bookmarkEnd w:id="362"/>
      <w:bookmarkEnd w:id="363"/>
      <w:bookmarkEnd w:id="364"/>
    </w:p>
    <w:p w14:paraId="01F13EE4" w14:textId="77777777" w:rsidR="003961C6" w:rsidRDefault="003961C6">
      <w:pPr>
        <w:rPr>
          <w:sz w:val="20"/>
        </w:rPr>
      </w:pPr>
      <w:r>
        <w:rPr>
          <w:sz w:val="20"/>
        </w:rPr>
        <w:t xml:space="preserve">The appeals panel will render its decision </w:t>
      </w:r>
      <w:r w:rsidR="00B01394">
        <w:rPr>
          <w:sz w:val="20"/>
        </w:rPr>
        <w:t xml:space="preserve">to the appellant </w:t>
      </w:r>
      <w:r>
        <w:rPr>
          <w:sz w:val="20"/>
        </w:rPr>
        <w:t xml:space="preserve">in writing within thirty days, stating findings of fact and conclusions, with reasons therefore, based on a preponderance of the evidence.  Consideration may be given to the following positions, among others, in formulating the decision: </w:t>
      </w:r>
    </w:p>
    <w:p w14:paraId="1F0655D8" w14:textId="77777777" w:rsidR="003961C6" w:rsidRDefault="003961C6" w:rsidP="003961C6">
      <w:pPr>
        <w:numPr>
          <w:ilvl w:val="0"/>
          <w:numId w:val="15"/>
        </w:numPr>
        <w:tabs>
          <w:tab w:val="clear" w:pos="360"/>
          <w:tab w:val="left" w:pos="540"/>
        </w:tabs>
        <w:ind w:left="540"/>
        <w:rPr>
          <w:sz w:val="20"/>
        </w:rPr>
      </w:pPr>
      <w:r>
        <w:rPr>
          <w:sz w:val="20"/>
        </w:rPr>
        <w:t xml:space="preserve">Finding for the appellant, remanding the action to the </w:t>
      </w:r>
      <w:r w:rsidR="00B93FB1">
        <w:rPr>
          <w:sz w:val="20"/>
        </w:rPr>
        <w:t>MTCI-SC</w:t>
      </w:r>
      <w:r>
        <w:rPr>
          <w:sz w:val="20"/>
        </w:rPr>
        <w:t xml:space="preserve"> or the Secretariat with a specific statement of the issues and facts </w:t>
      </w:r>
      <w:proofErr w:type="gramStart"/>
      <w:r>
        <w:rPr>
          <w:sz w:val="20"/>
        </w:rPr>
        <w:t>in regard to</w:t>
      </w:r>
      <w:proofErr w:type="gramEnd"/>
      <w:r>
        <w:rPr>
          <w:sz w:val="20"/>
        </w:rPr>
        <w:t xml:space="preserve"> which fair and equitable action was not taken;</w:t>
      </w:r>
    </w:p>
    <w:p w14:paraId="51180EF8" w14:textId="77777777" w:rsidR="003961C6" w:rsidRDefault="003961C6" w:rsidP="003961C6">
      <w:pPr>
        <w:numPr>
          <w:ilvl w:val="0"/>
          <w:numId w:val="15"/>
        </w:numPr>
        <w:tabs>
          <w:tab w:val="clear" w:pos="360"/>
          <w:tab w:val="left" w:pos="540"/>
        </w:tabs>
        <w:ind w:left="540"/>
        <w:rPr>
          <w:sz w:val="20"/>
        </w:rPr>
      </w:pPr>
      <w:r>
        <w:rPr>
          <w:sz w:val="20"/>
        </w:rPr>
        <w:t>Finding for the respondent, with a specific statement of the facts that demonstrate fair and equitable treatment of the appellant and the appellant's objections;</w:t>
      </w:r>
    </w:p>
    <w:p w14:paraId="23032639" w14:textId="77777777" w:rsidR="003961C6" w:rsidRDefault="003961C6" w:rsidP="003961C6">
      <w:pPr>
        <w:numPr>
          <w:ilvl w:val="0"/>
          <w:numId w:val="15"/>
        </w:numPr>
        <w:tabs>
          <w:tab w:val="clear" w:pos="360"/>
          <w:tab w:val="left" w:pos="540"/>
        </w:tabs>
        <w:ind w:left="540"/>
        <w:rPr>
          <w:sz w:val="20"/>
        </w:rPr>
      </w:pPr>
      <w:r>
        <w:rPr>
          <w:sz w:val="20"/>
        </w:rPr>
        <w:t xml:space="preserve">Finding that new, substantive evidence has been introduced, and remanding the entire action to the </w:t>
      </w:r>
      <w:r w:rsidR="00B93FB1">
        <w:rPr>
          <w:sz w:val="20"/>
        </w:rPr>
        <w:t>MTCI-SC</w:t>
      </w:r>
      <w:r>
        <w:rPr>
          <w:sz w:val="20"/>
        </w:rPr>
        <w:t>, or the Secretariat for appropriate reconsideration.</w:t>
      </w:r>
    </w:p>
    <w:p w14:paraId="4ADE2249" w14:textId="77777777" w:rsidR="003961C6" w:rsidRDefault="003961C6">
      <w:pPr>
        <w:rPr>
          <w:sz w:val="20"/>
        </w:rPr>
      </w:pPr>
    </w:p>
    <w:p w14:paraId="46D63298" w14:textId="77777777" w:rsidR="003961C6" w:rsidRDefault="002F01E1" w:rsidP="00B366A6">
      <w:pPr>
        <w:pStyle w:val="Heading3"/>
        <w:spacing w:after="60"/>
        <w:rPr>
          <w:sz w:val="20"/>
        </w:rPr>
      </w:pPr>
      <w:bookmarkStart w:id="365" w:name="_Toc96761092"/>
      <w:bookmarkStart w:id="366" w:name="_Toc96761358"/>
      <w:bookmarkStart w:id="367" w:name="_Toc96761846"/>
      <w:bookmarkStart w:id="368" w:name="_Toc285785907"/>
      <w:bookmarkStart w:id="369" w:name="_Toc513444886"/>
      <w:r>
        <w:rPr>
          <w:sz w:val="20"/>
        </w:rPr>
        <w:t>6</w:t>
      </w:r>
      <w:r w:rsidR="003961C6">
        <w:rPr>
          <w:sz w:val="20"/>
        </w:rPr>
        <w:t>.1.</w:t>
      </w:r>
      <w:r w:rsidR="003D6EBA">
        <w:rPr>
          <w:sz w:val="20"/>
        </w:rPr>
        <w:t>7</w:t>
      </w:r>
      <w:r w:rsidR="003961C6">
        <w:rPr>
          <w:sz w:val="20"/>
        </w:rPr>
        <w:tab/>
        <w:t>Appeals to Recommend a Technical Report</w:t>
      </w:r>
      <w:bookmarkEnd w:id="365"/>
      <w:bookmarkEnd w:id="366"/>
      <w:bookmarkEnd w:id="367"/>
      <w:bookmarkEnd w:id="368"/>
      <w:bookmarkEnd w:id="369"/>
    </w:p>
    <w:p w14:paraId="225FD686" w14:textId="77777777" w:rsidR="003961C6" w:rsidRDefault="003961C6">
      <w:pPr>
        <w:pStyle w:val="BodyText3"/>
      </w:pPr>
      <w:r>
        <w:t>Materially affected interests who wish to appeal the Secretariat’s recommendation of a technical report to ANSI for registration, or refusal to make such recommendation, may avail themselves of the preceding §</w:t>
      </w:r>
      <w:r w:rsidR="002F01E1">
        <w:t>6</w:t>
      </w:r>
      <w:r>
        <w:t>.1 appeals polic</w:t>
      </w:r>
      <w:r w:rsidR="000304AF">
        <w:t>y</w:t>
      </w:r>
      <w:r>
        <w:t>.</w:t>
      </w:r>
    </w:p>
    <w:p w14:paraId="51B59C55" w14:textId="77777777" w:rsidR="003961C6" w:rsidRDefault="003961C6"/>
    <w:p w14:paraId="3F3B57EC" w14:textId="77777777" w:rsidR="003961C6" w:rsidRDefault="002F01E1" w:rsidP="000304AF">
      <w:pPr>
        <w:pStyle w:val="Heading2"/>
        <w:spacing w:after="60"/>
      </w:pPr>
      <w:bookmarkStart w:id="370" w:name="_Toc461421860"/>
      <w:bookmarkStart w:id="371" w:name="_Toc96761093"/>
      <w:bookmarkStart w:id="372" w:name="_Toc96761359"/>
      <w:bookmarkStart w:id="373" w:name="_Toc96761847"/>
      <w:bookmarkStart w:id="374" w:name="_Toc285785908"/>
      <w:bookmarkStart w:id="375" w:name="_Toc513444887"/>
      <w:r>
        <w:t>6</w:t>
      </w:r>
      <w:r w:rsidR="003961C6">
        <w:t>.2</w:t>
      </w:r>
      <w:r w:rsidR="003961C6">
        <w:tab/>
        <w:t>Interpretations Policy</w:t>
      </w:r>
      <w:bookmarkEnd w:id="370"/>
      <w:bookmarkEnd w:id="371"/>
      <w:bookmarkEnd w:id="372"/>
      <w:bookmarkEnd w:id="373"/>
      <w:bookmarkEnd w:id="374"/>
      <w:bookmarkEnd w:id="375"/>
      <w:r w:rsidR="003961C6">
        <w:t xml:space="preserve"> </w:t>
      </w:r>
    </w:p>
    <w:p w14:paraId="62A8D9EA" w14:textId="77777777" w:rsidR="003961C6" w:rsidRDefault="003961C6">
      <w:pPr>
        <w:rPr>
          <w:sz w:val="20"/>
        </w:rPr>
      </w:pPr>
      <w:r>
        <w:rPr>
          <w:sz w:val="20"/>
        </w:rPr>
        <w:t xml:space="preserve">The </w:t>
      </w:r>
      <w:r w:rsidR="00B93FB1">
        <w:rPr>
          <w:sz w:val="20"/>
        </w:rPr>
        <w:t>MTCI-SC</w:t>
      </w:r>
      <w:r>
        <w:rPr>
          <w:sz w:val="20"/>
        </w:rPr>
        <w:t xml:space="preserve"> does not formally provide interpretations of its standards or technical reports but regards such requests as </w:t>
      </w:r>
      <w:r w:rsidR="000304AF">
        <w:rPr>
          <w:sz w:val="20"/>
        </w:rPr>
        <w:t>comments</w:t>
      </w:r>
      <w:r>
        <w:rPr>
          <w:sz w:val="20"/>
        </w:rPr>
        <w:t xml:space="preserve"> to be considered </w:t>
      </w:r>
      <w:r w:rsidR="000304AF">
        <w:rPr>
          <w:sz w:val="20"/>
        </w:rPr>
        <w:t xml:space="preserve">for clarification </w:t>
      </w:r>
      <w:r>
        <w:rPr>
          <w:sz w:val="20"/>
        </w:rPr>
        <w:t>in the revision process (cycle) of a standard or technical report.</w:t>
      </w:r>
    </w:p>
    <w:p w14:paraId="02BCD668" w14:textId="77777777" w:rsidR="003961C6" w:rsidRDefault="003961C6">
      <w:pPr>
        <w:rPr>
          <w:sz w:val="20"/>
        </w:rPr>
      </w:pPr>
    </w:p>
    <w:p w14:paraId="2179F294" w14:textId="77777777" w:rsidR="003961C6" w:rsidRDefault="003961C6">
      <w:pPr>
        <w:rPr>
          <w:sz w:val="20"/>
        </w:rPr>
      </w:pPr>
      <w:r>
        <w:rPr>
          <w:sz w:val="20"/>
        </w:rPr>
        <w:t xml:space="preserve">Any such requests for interpretation will be filed by the Secretariat and submitted to the appropriate </w:t>
      </w:r>
      <w:r w:rsidR="00D41EBF">
        <w:rPr>
          <w:sz w:val="20"/>
        </w:rPr>
        <w:t>MTC</w:t>
      </w:r>
      <w:r w:rsidR="00C72948">
        <w:rPr>
          <w:sz w:val="20"/>
        </w:rPr>
        <w:t>I-SC</w:t>
      </w:r>
      <w:r>
        <w:rPr>
          <w:sz w:val="20"/>
        </w:rPr>
        <w:t xml:space="preserve"> </w:t>
      </w:r>
      <w:r w:rsidR="000304AF">
        <w:rPr>
          <w:sz w:val="20"/>
        </w:rPr>
        <w:t xml:space="preserve">Work Group </w:t>
      </w:r>
      <w:r>
        <w:rPr>
          <w:sz w:val="20"/>
        </w:rPr>
        <w:t>for consideration of incorporation or clarification.</w:t>
      </w:r>
    </w:p>
    <w:p w14:paraId="5E5BE458" w14:textId="77777777" w:rsidR="003961C6" w:rsidRDefault="003961C6">
      <w:pPr>
        <w:rPr>
          <w:sz w:val="20"/>
        </w:rPr>
      </w:pPr>
    </w:p>
    <w:p w14:paraId="0653E6E1" w14:textId="77777777" w:rsidR="003961C6" w:rsidRDefault="003961C6">
      <w:pPr>
        <w:rPr>
          <w:sz w:val="20"/>
        </w:rPr>
      </w:pPr>
      <w:r>
        <w:rPr>
          <w:sz w:val="20"/>
        </w:rPr>
        <w:t xml:space="preserve">Inquiries requesting an interpretation of a </w:t>
      </w:r>
      <w:r w:rsidR="00B93FB1">
        <w:rPr>
          <w:sz w:val="20"/>
        </w:rPr>
        <w:t>MTCI-</w:t>
      </w:r>
      <w:r w:rsidR="000304AF">
        <w:rPr>
          <w:sz w:val="20"/>
        </w:rPr>
        <w:t>SC</w:t>
      </w:r>
      <w:r>
        <w:rPr>
          <w:sz w:val="20"/>
        </w:rPr>
        <w:t xml:space="preserve"> approved standard or technical report</w:t>
      </w:r>
      <w:r w:rsidR="00C72948">
        <w:rPr>
          <w:sz w:val="20"/>
        </w:rPr>
        <w:t>s</w:t>
      </w:r>
      <w:r>
        <w:rPr>
          <w:sz w:val="20"/>
        </w:rPr>
        <w:t xml:space="preserve"> must be in writing and will be responded to by the Secretariat with a copy of the </w:t>
      </w:r>
      <w:r w:rsidR="00B93FB1">
        <w:rPr>
          <w:sz w:val="20"/>
        </w:rPr>
        <w:t>MTCI-SC</w:t>
      </w:r>
      <w:r>
        <w:rPr>
          <w:sz w:val="20"/>
        </w:rPr>
        <w:t xml:space="preserve"> Interpretations Policy and an invitation to participate in that </w:t>
      </w:r>
      <w:proofErr w:type="gramStart"/>
      <w:r>
        <w:rPr>
          <w:sz w:val="20"/>
        </w:rPr>
        <w:t>particular standard</w:t>
      </w:r>
      <w:proofErr w:type="gramEnd"/>
      <w:r>
        <w:rPr>
          <w:sz w:val="20"/>
        </w:rPr>
        <w:t xml:space="preserve"> or technical report during its current or next revision cycle.</w:t>
      </w:r>
    </w:p>
    <w:p w14:paraId="5BCCF039" w14:textId="77777777" w:rsidR="003961C6" w:rsidRDefault="003961C6">
      <w:pPr>
        <w:rPr>
          <w:sz w:val="20"/>
        </w:rPr>
      </w:pPr>
    </w:p>
    <w:p w14:paraId="6028942B" w14:textId="77777777" w:rsidR="003961C6" w:rsidRDefault="002F01E1" w:rsidP="000304AF">
      <w:pPr>
        <w:pStyle w:val="Heading2"/>
        <w:spacing w:after="60"/>
      </w:pPr>
      <w:bookmarkStart w:id="376" w:name="_Toc461421861"/>
      <w:bookmarkStart w:id="377" w:name="_Toc96761094"/>
      <w:bookmarkStart w:id="378" w:name="_Toc96761360"/>
      <w:bookmarkStart w:id="379" w:name="_Toc96761848"/>
      <w:bookmarkStart w:id="380" w:name="_Toc285785909"/>
      <w:bookmarkStart w:id="381" w:name="_Toc513444888"/>
      <w:r>
        <w:lastRenderedPageBreak/>
        <w:t>6</w:t>
      </w:r>
      <w:r w:rsidR="003961C6">
        <w:t>.3</w:t>
      </w:r>
      <w:r w:rsidR="003961C6">
        <w:tab/>
        <w:t>Record Retention Policy</w:t>
      </w:r>
      <w:bookmarkEnd w:id="376"/>
      <w:bookmarkEnd w:id="377"/>
      <w:bookmarkEnd w:id="378"/>
      <w:bookmarkEnd w:id="379"/>
      <w:bookmarkEnd w:id="380"/>
      <w:bookmarkEnd w:id="381"/>
    </w:p>
    <w:p w14:paraId="0FC9312E" w14:textId="77777777" w:rsidR="003961C6" w:rsidRDefault="003961C6">
      <w:pPr>
        <w:pStyle w:val="BodyText2"/>
        <w:rPr>
          <w:sz w:val="20"/>
          <w:u w:val="none"/>
        </w:rPr>
      </w:pPr>
      <w:r w:rsidRPr="00EC4949">
        <w:rPr>
          <w:sz w:val="20"/>
          <w:u w:val="none"/>
        </w:rPr>
        <w:t xml:space="preserve">Each </w:t>
      </w:r>
      <w:r w:rsidR="00A4687F" w:rsidRPr="00EC4949">
        <w:rPr>
          <w:sz w:val="20"/>
          <w:u w:val="none"/>
        </w:rPr>
        <w:t>Working Group</w:t>
      </w:r>
      <w:r w:rsidRPr="00EC4949">
        <w:rPr>
          <w:sz w:val="20"/>
          <w:u w:val="none"/>
        </w:rPr>
        <w:t xml:space="preserve"> will submit to the </w:t>
      </w:r>
      <w:r w:rsidR="00D41EBF" w:rsidRPr="00EC4949">
        <w:rPr>
          <w:sz w:val="20"/>
          <w:u w:val="none"/>
        </w:rPr>
        <w:t xml:space="preserve">MTConnect </w:t>
      </w:r>
      <w:r w:rsidRPr="00EC4949">
        <w:rPr>
          <w:sz w:val="20"/>
          <w:u w:val="none"/>
        </w:rPr>
        <w:t>Secretariat a copy of a</w:t>
      </w:r>
      <w:r w:rsidR="00FC271C">
        <w:rPr>
          <w:sz w:val="20"/>
          <w:u w:val="none"/>
        </w:rPr>
        <w:t>ny</w:t>
      </w:r>
      <w:r w:rsidRPr="00EC4949">
        <w:rPr>
          <w:sz w:val="20"/>
          <w:u w:val="none"/>
        </w:rPr>
        <w:t xml:space="preserve"> meeting notices, agendas, minutes, and draft documents.</w:t>
      </w:r>
      <w:r>
        <w:rPr>
          <w:sz w:val="20"/>
          <w:u w:val="none"/>
        </w:rPr>
        <w:t xml:space="preserve">  The Secretariat will retain </w:t>
      </w:r>
      <w:r w:rsidR="00C23031">
        <w:rPr>
          <w:sz w:val="20"/>
          <w:u w:val="none"/>
        </w:rPr>
        <w:t>all records related to a standard</w:t>
      </w:r>
      <w:r w:rsidR="00B83A51">
        <w:rPr>
          <w:sz w:val="20"/>
          <w:u w:val="none"/>
        </w:rPr>
        <w:t>s development project</w:t>
      </w:r>
      <w:r>
        <w:rPr>
          <w:sz w:val="20"/>
          <w:u w:val="none"/>
        </w:rPr>
        <w:t xml:space="preserve">, in addition to other records concerning new, revised or reaffirmed American National Standards (e.g., letter ballots, comments, disposition of comments, notices of appeal, membership records, etc.) </w:t>
      </w:r>
      <w:del w:id="382" w:author="Russell Waddell" w:date="2019-07-17T13:04:00Z">
        <w:r w:rsidDel="004020D9">
          <w:rPr>
            <w:sz w:val="20"/>
            <w:u w:val="none"/>
          </w:rPr>
          <w:delText xml:space="preserve">in either electronic or paper media </w:delText>
        </w:r>
      </w:del>
      <w:r>
        <w:rPr>
          <w:sz w:val="20"/>
          <w:u w:val="none"/>
        </w:rPr>
        <w:t xml:space="preserve">for one (1) complete standard’s cycle or until the standard or technical report is revised.  Upon completion of its next published revision, all previously retained records specific to the standard or technical report </w:t>
      </w:r>
      <w:r w:rsidR="00682A1C">
        <w:rPr>
          <w:sz w:val="20"/>
          <w:u w:val="none"/>
        </w:rPr>
        <w:t>may</w:t>
      </w:r>
      <w:r>
        <w:rPr>
          <w:sz w:val="20"/>
          <w:u w:val="none"/>
        </w:rPr>
        <w:t xml:space="preserve"> be </w:t>
      </w:r>
      <w:r w:rsidR="00682A1C">
        <w:rPr>
          <w:sz w:val="20"/>
          <w:u w:val="none"/>
        </w:rPr>
        <w:t xml:space="preserve">discarded or </w:t>
      </w:r>
      <w:r>
        <w:rPr>
          <w:sz w:val="20"/>
          <w:u w:val="none"/>
        </w:rPr>
        <w:t xml:space="preserve">destroyed.  The actual approved American National Standard or registered Technical Report will be retained for a period of </w:t>
      </w:r>
      <w:r w:rsidR="00682A1C">
        <w:rPr>
          <w:sz w:val="20"/>
          <w:u w:val="none"/>
        </w:rPr>
        <w:t xml:space="preserve">at least </w:t>
      </w:r>
      <w:r>
        <w:rPr>
          <w:sz w:val="20"/>
          <w:u w:val="none"/>
        </w:rPr>
        <w:t>thirty (</w:t>
      </w:r>
      <w:r w:rsidR="00FC271C">
        <w:rPr>
          <w:sz w:val="20"/>
          <w:u w:val="none"/>
        </w:rPr>
        <w:t>1</w:t>
      </w:r>
      <w:r>
        <w:rPr>
          <w:sz w:val="20"/>
          <w:u w:val="none"/>
        </w:rPr>
        <w:t>0) years.</w:t>
      </w:r>
      <w:ins w:id="383" w:author="Russell Waddell" w:date="2019-07-17T13:04:00Z">
        <w:r w:rsidR="004020D9">
          <w:rPr>
            <w:sz w:val="20"/>
            <w:u w:val="none"/>
          </w:rPr>
          <w:t xml:space="preserve"> All record retention will be electronic</w:t>
        </w:r>
      </w:ins>
      <w:ins w:id="384" w:author="Russell Waddell" w:date="2019-07-17T13:05:00Z">
        <w:r w:rsidR="00062BF0">
          <w:rPr>
            <w:sz w:val="20"/>
            <w:u w:val="none"/>
          </w:rPr>
          <w:t>.</w:t>
        </w:r>
      </w:ins>
      <w:ins w:id="385" w:author="Russell Waddell" w:date="2019-07-17T13:04:00Z">
        <w:r w:rsidR="004020D9">
          <w:rPr>
            <w:sz w:val="20"/>
            <w:u w:val="none"/>
          </w:rPr>
          <w:t xml:space="preserve"> </w:t>
        </w:r>
      </w:ins>
    </w:p>
    <w:p w14:paraId="34707958" w14:textId="77777777" w:rsidR="003961C6" w:rsidRDefault="003961C6">
      <w:pPr>
        <w:pStyle w:val="BodyText2"/>
        <w:rPr>
          <w:sz w:val="20"/>
          <w:u w:val="none"/>
        </w:rPr>
      </w:pPr>
    </w:p>
    <w:p w14:paraId="59EBF152" w14:textId="77777777" w:rsidR="003961C6" w:rsidRDefault="003961C6">
      <w:pPr>
        <w:pStyle w:val="BodyText2"/>
        <w:rPr>
          <w:sz w:val="20"/>
          <w:u w:val="none"/>
        </w:rPr>
      </w:pPr>
      <w:r>
        <w:rPr>
          <w:sz w:val="20"/>
          <w:u w:val="none"/>
        </w:rPr>
        <w:t xml:space="preserve">Records for withdrawn standards will be retained </w:t>
      </w:r>
      <w:r w:rsidR="007B0603">
        <w:rPr>
          <w:sz w:val="20"/>
          <w:u w:val="none"/>
        </w:rPr>
        <w:t xml:space="preserve">from date of withdrawal </w:t>
      </w:r>
      <w:r>
        <w:rPr>
          <w:sz w:val="20"/>
          <w:u w:val="none"/>
        </w:rPr>
        <w:t>for a minimum of five (5) years.</w:t>
      </w:r>
    </w:p>
    <w:p w14:paraId="4B95B426" w14:textId="77777777" w:rsidR="003961C6" w:rsidRDefault="003961C6">
      <w:pPr>
        <w:rPr>
          <w:sz w:val="20"/>
          <w:u w:val="single"/>
        </w:rPr>
      </w:pPr>
    </w:p>
    <w:p w14:paraId="492CFC15" w14:textId="77777777" w:rsidR="003961C6" w:rsidRPr="00EC4949" w:rsidRDefault="002F01E1" w:rsidP="000304AF">
      <w:pPr>
        <w:pStyle w:val="Heading2"/>
        <w:spacing w:after="60"/>
      </w:pPr>
      <w:bookmarkStart w:id="386" w:name="_Toc461421862"/>
      <w:bookmarkStart w:id="387" w:name="_Toc96761095"/>
      <w:bookmarkStart w:id="388" w:name="_Toc96761361"/>
      <w:bookmarkStart w:id="389" w:name="_Toc96761849"/>
      <w:bookmarkStart w:id="390" w:name="_Toc285785910"/>
      <w:bookmarkStart w:id="391" w:name="_Toc513444889"/>
      <w:r w:rsidRPr="00EC4949">
        <w:t>6</w:t>
      </w:r>
      <w:r w:rsidR="003961C6" w:rsidRPr="00EC4949">
        <w:t>.4</w:t>
      </w:r>
      <w:r w:rsidR="003961C6" w:rsidRPr="00EC4949">
        <w:tab/>
        <w:t>Metric Policy</w:t>
      </w:r>
      <w:bookmarkEnd w:id="386"/>
      <w:bookmarkEnd w:id="387"/>
      <w:bookmarkEnd w:id="388"/>
      <w:bookmarkEnd w:id="389"/>
      <w:bookmarkEnd w:id="390"/>
      <w:bookmarkEnd w:id="391"/>
    </w:p>
    <w:p w14:paraId="5DCF8925" w14:textId="77777777" w:rsidR="003961C6" w:rsidRDefault="00DF7C68">
      <w:pPr>
        <w:pStyle w:val="BodyText"/>
        <w:rPr>
          <w:sz w:val="20"/>
        </w:rPr>
      </w:pPr>
      <w:r w:rsidRPr="00EC4949">
        <w:rPr>
          <w:sz w:val="20"/>
        </w:rPr>
        <w:t>Where d</w:t>
      </w:r>
      <w:r w:rsidR="003961C6" w:rsidRPr="00EC4949">
        <w:rPr>
          <w:sz w:val="20"/>
        </w:rPr>
        <w:t xml:space="preserve">imensions </w:t>
      </w:r>
      <w:r w:rsidRPr="00EC4949">
        <w:rPr>
          <w:sz w:val="20"/>
        </w:rPr>
        <w:t xml:space="preserve">are listed </w:t>
      </w:r>
      <w:r w:rsidR="003961C6" w:rsidRPr="00EC4949">
        <w:rPr>
          <w:sz w:val="20"/>
        </w:rPr>
        <w:t xml:space="preserve">and other </w:t>
      </w:r>
      <w:r w:rsidR="00A01D94" w:rsidRPr="00EC4949">
        <w:rPr>
          <w:sz w:val="20"/>
        </w:rPr>
        <w:t>units of measure will be given</w:t>
      </w:r>
      <w:r w:rsidR="003961C6" w:rsidRPr="00EC4949">
        <w:rPr>
          <w:sz w:val="20"/>
        </w:rPr>
        <w:t xml:space="preserve"> in metric (SI) units followed by Imperial units (</w:t>
      </w:r>
      <w:r w:rsidR="003961C6" w:rsidRPr="00FC271C">
        <w:rPr>
          <w:sz w:val="20"/>
        </w:rPr>
        <w:t>e.g</w:t>
      </w:r>
      <w:r w:rsidR="003961C6" w:rsidRPr="00EC4949">
        <w:rPr>
          <w:i/>
          <w:sz w:val="20"/>
        </w:rPr>
        <w:t>.,</w:t>
      </w:r>
      <w:r w:rsidR="003961C6" w:rsidRPr="00EC4949">
        <w:rPr>
          <w:sz w:val="20"/>
        </w:rPr>
        <w:t xml:space="preserve"> inches, pounds, gallons) in parentheses (conversion </w:t>
      </w:r>
      <w:r w:rsidR="00A01D94" w:rsidRPr="00EC4949">
        <w:rPr>
          <w:sz w:val="20"/>
        </w:rPr>
        <w:t>o</w:t>
      </w:r>
      <w:r w:rsidR="003961C6" w:rsidRPr="00EC4949">
        <w:rPr>
          <w:sz w:val="20"/>
        </w:rPr>
        <w:t>f</w:t>
      </w:r>
      <w:r w:rsidR="00A01D94" w:rsidRPr="00EC4949">
        <w:rPr>
          <w:sz w:val="20"/>
        </w:rPr>
        <w:t xml:space="preserve"> units should include enough significant digits to convey the appropriate measurement accuracy for the intended application</w:t>
      </w:r>
      <w:r w:rsidR="003961C6" w:rsidRPr="00EC4949">
        <w:rPr>
          <w:sz w:val="20"/>
        </w:rPr>
        <w:t>).  Exceptions to this policy due to space limitations, electronic/software limitations, or other potential problems will be allowed and will be at the sole discretion of the Secretariat.</w:t>
      </w:r>
    </w:p>
    <w:p w14:paraId="7DCD3045" w14:textId="77777777" w:rsidR="003961C6" w:rsidRDefault="003961C6">
      <w:pPr>
        <w:pStyle w:val="CommentText"/>
      </w:pPr>
    </w:p>
    <w:p w14:paraId="43C1D37B" w14:textId="77777777" w:rsidR="003961C6" w:rsidRDefault="002F01E1" w:rsidP="000304AF">
      <w:pPr>
        <w:pStyle w:val="Heading2"/>
        <w:spacing w:after="60"/>
      </w:pPr>
      <w:bookmarkStart w:id="392" w:name="_Toc461421863"/>
      <w:bookmarkStart w:id="393" w:name="_Toc96761096"/>
      <w:bookmarkStart w:id="394" w:name="_Toc96761362"/>
      <w:bookmarkStart w:id="395" w:name="_Toc96761850"/>
      <w:bookmarkStart w:id="396" w:name="_Toc285785911"/>
      <w:bookmarkStart w:id="397" w:name="_Toc513444890"/>
      <w:r>
        <w:t>6</w:t>
      </w:r>
      <w:r w:rsidR="003961C6">
        <w:t>.5</w:t>
      </w:r>
      <w:r w:rsidR="003961C6">
        <w:tab/>
        <w:t>Patent Policy</w:t>
      </w:r>
      <w:bookmarkEnd w:id="392"/>
      <w:bookmarkEnd w:id="393"/>
      <w:bookmarkEnd w:id="394"/>
      <w:bookmarkEnd w:id="395"/>
      <w:bookmarkEnd w:id="396"/>
      <w:bookmarkEnd w:id="397"/>
    </w:p>
    <w:p w14:paraId="7DDAFECE" w14:textId="77777777" w:rsidR="003961C6" w:rsidRDefault="003961C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r>
        <w:rPr>
          <w:sz w:val="20"/>
        </w:rPr>
        <w:t xml:space="preserve">There is no objection in principle to drafting a proposed </w:t>
      </w:r>
      <w:r w:rsidR="00D41EBF">
        <w:rPr>
          <w:sz w:val="20"/>
        </w:rPr>
        <w:t xml:space="preserve">MTConnect </w:t>
      </w:r>
      <w:r>
        <w:rPr>
          <w:sz w:val="20"/>
        </w:rPr>
        <w:t>safety standard in terms that include the use of a patented item, if it is generally agreed that technical reasons justify this approach.</w:t>
      </w:r>
    </w:p>
    <w:p w14:paraId="556E1EF8" w14:textId="77777777" w:rsidR="003961C6" w:rsidRDefault="00396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p>
    <w:p w14:paraId="7CA6ECED" w14:textId="77777777" w:rsidR="001A0E1A" w:rsidRPr="00FE6287" w:rsidRDefault="001A0E1A" w:rsidP="001A0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r w:rsidRPr="00FE6287">
        <w:rPr>
          <w:sz w:val="20"/>
        </w:rPr>
        <w:t>Participants in the ASD/ANSI standards development process are encouraged to bring patents with claims believed to be essential to the attention of the ANSI-Accredited Standards Developer (ASD).</w:t>
      </w:r>
    </w:p>
    <w:p w14:paraId="2ADC4253" w14:textId="77777777" w:rsidR="001A0E1A" w:rsidRDefault="001A0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p>
    <w:p w14:paraId="5EE9384D" w14:textId="77777777" w:rsidR="003961C6" w:rsidRDefault="00396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r>
        <w:rPr>
          <w:sz w:val="20"/>
        </w:rPr>
        <w:t xml:space="preserve">If the </w:t>
      </w:r>
      <w:r w:rsidR="00412BFD">
        <w:rPr>
          <w:sz w:val="20"/>
        </w:rPr>
        <w:t>Secretariat</w:t>
      </w:r>
      <w:r>
        <w:rPr>
          <w:sz w:val="20"/>
        </w:rPr>
        <w:t xml:space="preserve"> receives a notice that a proposed</w:t>
      </w:r>
      <w:r w:rsidR="001A0E1A">
        <w:rPr>
          <w:sz w:val="20"/>
        </w:rPr>
        <w:t>, revised</w:t>
      </w:r>
      <w:r>
        <w:rPr>
          <w:sz w:val="20"/>
        </w:rPr>
        <w:t xml:space="preserve"> </w:t>
      </w:r>
      <w:r w:rsidR="001A0E1A">
        <w:rPr>
          <w:sz w:val="20"/>
        </w:rPr>
        <w:t xml:space="preserve">or approved </w:t>
      </w:r>
      <w:r w:rsidR="00D41EBF">
        <w:rPr>
          <w:sz w:val="20"/>
        </w:rPr>
        <w:t xml:space="preserve">MTConnect </w:t>
      </w:r>
      <w:r>
        <w:rPr>
          <w:sz w:val="20"/>
        </w:rPr>
        <w:t xml:space="preserve">standard may require the use of </w:t>
      </w:r>
      <w:r w:rsidR="001A0E1A">
        <w:rPr>
          <w:sz w:val="20"/>
        </w:rPr>
        <w:t>such a patent claim that is not already covered by an existing assurance</w:t>
      </w:r>
      <w:r>
        <w:rPr>
          <w:sz w:val="20"/>
        </w:rPr>
        <w:t xml:space="preserve">, the procedures in §§ 3.1.1 through 3.1.4 of the </w:t>
      </w:r>
      <w:r>
        <w:rPr>
          <w:i/>
          <w:iCs/>
          <w:sz w:val="20"/>
        </w:rPr>
        <w:t>ANSI Essential Requirements: Due process requirements for American National Standards</w:t>
      </w:r>
      <w:r>
        <w:rPr>
          <w:sz w:val="20"/>
        </w:rPr>
        <w:t>, will be followed.</w:t>
      </w:r>
    </w:p>
    <w:p w14:paraId="3421CD1F" w14:textId="77777777" w:rsidR="003961C6" w:rsidRDefault="003961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rPr>
      </w:pPr>
    </w:p>
    <w:p w14:paraId="0FC6EE5D" w14:textId="77777777" w:rsidR="00B83A51" w:rsidRPr="0005450E" w:rsidRDefault="000229F1" w:rsidP="005A3668">
      <w:pPr>
        <w:pStyle w:val="Heading2"/>
        <w:spacing w:after="60"/>
      </w:pPr>
      <w:bookmarkStart w:id="398" w:name="_Toc513444891"/>
      <w:bookmarkStart w:id="399" w:name="_Toc63134212"/>
      <w:bookmarkStart w:id="400" w:name="_Toc63134491"/>
      <w:bookmarkStart w:id="401" w:name="_Toc52763942"/>
      <w:bookmarkStart w:id="402" w:name="_Toc96761097"/>
      <w:bookmarkStart w:id="403" w:name="_Toc96761363"/>
      <w:bookmarkStart w:id="404" w:name="_Toc96761851"/>
      <w:bookmarkStart w:id="405" w:name="_Toc285785912"/>
      <w:r>
        <w:t>6.6</w:t>
      </w:r>
      <w:r>
        <w:tab/>
      </w:r>
      <w:r w:rsidRPr="000229F1">
        <w:t>Commercial Terms and Conditions Policy</w:t>
      </w:r>
      <w:bookmarkEnd w:id="398"/>
    </w:p>
    <w:p w14:paraId="5DB31FEE" w14:textId="77777777" w:rsidR="00B83A51" w:rsidRPr="00C06107" w:rsidRDefault="00D41EBF" w:rsidP="00B83A51">
      <w:pPr>
        <w:rPr>
          <w:b/>
          <w:sz w:val="20"/>
        </w:rPr>
      </w:pPr>
      <w:r>
        <w:rPr>
          <w:sz w:val="20"/>
        </w:rPr>
        <w:t xml:space="preserve">MTConnect </w:t>
      </w:r>
      <w:r w:rsidR="00B67F73">
        <w:rPr>
          <w:sz w:val="20"/>
        </w:rPr>
        <w:t xml:space="preserve">Institute </w:t>
      </w:r>
      <w:r w:rsidR="00B83A51" w:rsidRPr="00C06107">
        <w:rPr>
          <w:sz w:val="20"/>
        </w:rPr>
        <w:t xml:space="preserve">standards shall comply with Section 3.2, Commercial Terms and Conditions of </w:t>
      </w:r>
      <w:r w:rsidR="00B83A51" w:rsidRPr="00C06107">
        <w:rPr>
          <w:i/>
          <w:iCs/>
          <w:sz w:val="20"/>
        </w:rPr>
        <w:t xml:space="preserve">ANSI </w:t>
      </w:r>
      <w:r w:rsidR="00B83A51" w:rsidRPr="00C06107">
        <w:rPr>
          <w:i/>
          <w:iCs/>
          <w:sz w:val="20"/>
        </w:rPr>
        <w:t>Essential Requirements: Due process requirements for American National Standards</w:t>
      </w:r>
      <w:r w:rsidR="00B83A51" w:rsidRPr="00C06107">
        <w:rPr>
          <w:sz w:val="20"/>
        </w:rPr>
        <w:t>.</w:t>
      </w:r>
    </w:p>
    <w:p w14:paraId="3BDCC581" w14:textId="77777777" w:rsidR="00B83A51" w:rsidRPr="00C06107" w:rsidRDefault="00B83A51" w:rsidP="00B83A51">
      <w:pPr>
        <w:rPr>
          <w:sz w:val="20"/>
        </w:rPr>
      </w:pPr>
    </w:p>
    <w:bookmarkEnd w:id="399"/>
    <w:bookmarkEnd w:id="400"/>
    <w:bookmarkEnd w:id="401"/>
    <w:bookmarkEnd w:id="402"/>
    <w:bookmarkEnd w:id="403"/>
    <w:bookmarkEnd w:id="404"/>
    <w:bookmarkEnd w:id="405"/>
    <w:p w14:paraId="1F91A9C0" w14:textId="77777777" w:rsidR="00FC311F" w:rsidRDefault="003961C6" w:rsidP="00FC311F">
      <w:pPr>
        <w:rPr>
          <w:sz w:val="20"/>
        </w:rPr>
      </w:pPr>
      <w:r>
        <w:rPr>
          <w:sz w:val="20"/>
        </w:rPr>
        <w:t>Provisions involving business relations between buyer and seller such as guarantees, warranties, and other commercial terms and conditions shall not be included in an American National Standard</w:t>
      </w:r>
      <w:r>
        <w:rPr>
          <w:color w:val="000000"/>
          <w:sz w:val="20"/>
        </w:rPr>
        <w:t xml:space="preserve">. </w:t>
      </w:r>
      <w:r>
        <w:rPr>
          <w:sz w:val="20"/>
        </w:rPr>
        <w:t xml:space="preserve"> Generally, </w:t>
      </w:r>
      <w:r>
        <w:rPr>
          <w:color w:val="000000"/>
          <w:sz w:val="20"/>
        </w:rPr>
        <w:t xml:space="preserve">it </w:t>
      </w:r>
      <w:r>
        <w:rPr>
          <w:sz w:val="20"/>
        </w:rPr>
        <w:t xml:space="preserve">is not acceptable to include proper names or trademarks of specific companies or organizations in the text of a standard or in an annex (or the equivalent).  </w:t>
      </w:r>
      <w:r w:rsidR="00FC311F" w:rsidRPr="00C23031">
        <w:rPr>
          <w:sz w:val="20"/>
        </w:rPr>
        <w:t xml:space="preserve">The appearance that a standard endorses any </w:t>
      </w:r>
      <w:proofErr w:type="gramStart"/>
      <w:r w:rsidR="00FC311F" w:rsidRPr="00C23031">
        <w:rPr>
          <w:sz w:val="20"/>
        </w:rPr>
        <w:t>particular product</w:t>
      </w:r>
      <w:r w:rsidR="00C26B51">
        <w:rPr>
          <w:sz w:val="20"/>
        </w:rPr>
        <w:t>(</w:t>
      </w:r>
      <w:r w:rsidR="00FC311F" w:rsidRPr="00C23031">
        <w:rPr>
          <w:sz w:val="20"/>
        </w:rPr>
        <w:t>s</w:t>
      </w:r>
      <w:r w:rsidR="00C26B51">
        <w:rPr>
          <w:sz w:val="20"/>
        </w:rPr>
        <w:t>)</w:t>
      </w:r>
      <w:proofErr w:type="gramEnd"/>
      <w:r w:rsidR="00FC311F" w:rsidRPr="00C23031">
        <w:rPr>
          <w:sz w:val="20"/>
        </w:rPr>
        <w:t>, service</w:t>
      </w:r>
      <w:r w:rsidR="0030020B">
        <w:rPr>
          <w:sz w:val="20"/>
        </w:rPr>
        <w:t>(</w:t>
      </w:r>
      <w:r w:rsidR="00FC311F" w:rsidRPr="00C23031">
        <w:rPr>
          <w:sz w:val="20"/>
        </w:rPr>
        <w:t>s</w:t>
      </w:r>
      <w:r w:rsidR="0030020B">
        <w:rPr>
          <w:sz w:val="20"/>
        </w:rPr>
        <w:t>)</w:t>
      </w:r>
      <w:r w:rsidR="00FC311F" w:rsidRPr="00C23031">
        <w:rPr>
          <w:sz w:val="20"/>
        </w:rPr>
        <w:t xml:space="preserve"> or compan</w:t>
      </w:r>
      <w:r w:rsidR="0030020B">
        <w:rPr>
          <w:sz w:val="20"/>
        </w:rPr>
        <w:t>y(</w:t>
      </w:r>
      <w:proofErr w:type="spellStart"/>
      <w:r w:rsidR="00FC311F" w:rsidRPr="00C23031">
        <w:rPr>
          <w:sz w:val="20"/>
        </w:rPr>
        <w:t>ies</w:t>
      </w:r>
      <w:proofErr w:type="spellEnd"/>
      <w:r w:rsidR="0030020B">
        <w:rPr>
          <w:sz w:val="20"/>
        </w:rPr>
        <w:t>)</w:t>
      </w:r>
      <w:r w:rsidR="00FC311F" w:rsidRPr="00C23031">
        <w:rPr>
          <w:sz w:val="20"/>
        </w:rPr>
        <w:t xml:space="preserve"> must be avoided.  Therefore, it generally</w:t>
      </w:r>
      <w:r w:rsidR="00FC311F" w:rsidRPr="00C23031">
        <w:rPr>
          <w:color w:val="000000"/>
          <w:sz w:val="20"/>
        </w:rPr>
        <w:t xml:space="preserve"> </w:t>
      </w:r>
      <w:r>
        <w:rPr>
          <w:color w:val="000000"/>
          <w:sz w:val="20"/>
        </w:rPr>
        <w:t xml:space="preserve">is not acceptable to include manufacturer lists, service provider lists, or similar material in the text of a standard or in an annex (or the equivalent).  Where a sole source exists for essential equipment, materials or services necessary to </w:t>
      </w:r>
      <w:r w:rsidR="00FC311F">
        <w:rPr>
          <w:color w:val="000000"/>
          <w:sz w:val="20"/>
        </w:rPr>
        <w:t xml:space="preserve">comply with or to </w:t>
      </w:r>
      <w:r>
        <w:rPr>
          <w:color w:val="000000"/>
          <w:sz w:val="20"/>
        </w:rPr>
        <w:t>determine compliance with the standard, it is permissible to supply the name and address of the source in a footnote or informative annex as long as the words</w:t>
      </w:r>
      <w:r>
        <w:rPr>
          <w:sz w:val="20"/>
        </w:rPr>
        <w:t xml:space="preserve"> “or the equivalent” are added to the reference.  In connection with standards that relate to the determination of whether products or services conform to one or more standards, the process or criteria for determining conformity can be standardized as long as the description of the process or criteria is limited to technical and engineering concerns and does not include what would otherwise be a commercial term or proper name.</w:t>
      </w:r>
    </w:p>
    <w:p w14:paraId="3229F3F5" w14:textId="77777777" w:rsidR="00E77A9A" w:rsidRDefault="00E77A9A" w:rsidP="00FC311F">
      <w:pPr>
        <w:rPr>
          <w:sz w:val="20"/>
        </w:rPr>
      </w:pPr>
    </w:p>
    <w:p w14:paraId="0E80C33E" w14:textId="77777777" w:rsidR="000229F1" w:rsidRPr="000229F1" w:rsidRDefault="000229F1" w:rsidP="005A3668">
      <w:pPr>
        <w:pStyle w:val="Heading2"/>
        <w:spacing w:after="60"/>
      </w:pPr>
      <w:bookmarkStart w:id="406" w:name="_Toc513444892"/>
      <w:r>
        <w:t>6.7</w:t>
      </w:r>
      <w:r>
        <w:tab/>
        <w:t>Antitrust Policy</w:t>
      </w:r>
      <w:bookmarkEnd w:id="406"/>
    </w:p>
    <w:p w14:paraId="7CCECEB4" w14:textId="77777777" w:rsidR="00921EEB" w:rsidRPr="005A3668" w:rsidRDefault="00921EEB" w:rsidP="000229F1">
      <w:pPr>
        <w:widowControl w:val="0"/>
        <w:tabs>
          <w:tab w:val="center" w:pos="4320"/>
          <w:tab w:val="right" w:pos="8640"/>
        </w:tabs>
        <w:overflowPunct w:val="0"/>
        <w:autoSpaceDE w:val="0"/>
        <w:autoSpaceDN w:val="0"/>
        <w:adjustRightInd w:val="0"/>
        <w:spacing w:line="240" w:lineRule="exact"/>
        <w:textAlignment w:val="baseline"/>
        <w:rPr>
          <w:rFonts w:cs="Helvetica"/>
          <w:sz w:val="20"/>
          <w:szCs w:val="24"/>
        </w:rPr>
      </w:pPr>
      <w:r w:rsidRPr="005A3668">
        <w:rPr>
          <w:rFonts w:cs="Helvetica"/>
          <w:sz w:val="20"/>
          <w:szCs w:val="24"/>
        </w:rPr>
        <w:t xml:space="preserve">The </w:t>
      </w:r>
      <w:r w:rsidR="000229F1" w:rsidRPr="005A3668">
        <w:rPr>
          <w:rFonts w:cs="Helvetica"/>
          <w:sz w:val="20"/>
          <w:szCs w:val="24"/>
        </w:rPr>
        <w:t>MTConnect Institute shall</w:t>
      </w:r>
      <w:r w:rsidRPr="005A3668">
        <w:rPr>
          <w:rFonts w:cs="Helvetica"/>
          <w:sz w:val="20"/>
          <w:szCs w:val="24"/>
        </w:rPr>
        <w:t xml:space="preserve"> conduct</w:t>
      </w:r>
      <w:r w:rsidR="000229F1" w:rsidRPr="005A3668">
        <w:rPr>
          <w:rFonts w:cs="Helvetica"/>
          <w:sz w:val="20"/>
          <w:szCs w:val="24"/>
        </w:rPr>
        <w:t xml:space="preserve"> </w:t>
      </w:r>
      <w:r w:rsidRPr="005A3668">
        <w:rPr>
          <w:rFonts w:cs="Helvetica"/>
          <w:sz w:val="20"/>
          <w:szCs w:val="24"/>
        </w:rPr>
        <w:t xml:space="preserve">its meetings, including standards development meetings, under the precepts, constructs and legal framework of antitrust legislation contained in the Sherman Antitrust Act.  These relevant antitrust principles shall be reviewed with participants prior to every </w:t>
      </w:r>
      <w:r w:rsidR="000229F1" w:rsidRPr="005A3668">
        <w:rPr>
          <w:rFonts w:cs="Helvetica"/>
          <w:sz w:val="20"/>
          <w:szCs w:val="24"/>
        </w:rPr>
        <w:t>MTConnect ASC</w:t>
      </w:r>
      <w:r w:rsidRPr="005A3668">
        <w:rPr>
          <w:rFonts w:cs="Helvetica"/>
          <w:sz w:val="20"/>
          <w:szCs w:val="24"/>
        </w:rPr>
        <w:t xml:space="preserve"> standards development meeting.</w:t>
      </w:r>
    </w:p>
    <w:p w14:paraId="24DCBD8A" w14:textId="77777777" w:rsidR="00FC271C" w:rsidRPr="005A3668" w:rsidRDefault="00FC271C" w:rsidP="000229F1">
      <w:pPr>
        <w:widowControl w:val="0"/>
        <w:tabs>
          <w:tab w:val="center" w:pos="4320"/>
          <w:tab w:val="right" w:pos="8640"/>
        </w:tabs>
        <w:overflowPunct w:val="0"/>
        <w:autoSpaceDE w:val="0"/>
        <w:autoSpaceDN w:val="0"/>
        <w:adjustRightInd w:val="0"/>
        <w:spacing w:line="240" w:lineRule="exact"/>
        <w:textAlignment w:val="baseline"/>
        <w:rPr>
          <w:rFonts w:cs="Helvetica"/>
          <w:sz w:val="20"/>
        </w:rPr>
      </w:pPr>
    </w:p>
    <w:p w14:paraId="43600B35" w14:textId="77777777" w:rsidR="00B069FC" w:rsidRPr="005A3668" w:rsidRDefault="00B069FC" w:rsidP="000229F1">
      <w:pPr>
        <w:widowControl w:val="0"/>
        <w:tabs>
          <w:tab w:val="center" w:pos="4320"/>
          <w:tab w:val="right" w:pos="8640"/>
        </w:tabs>
        <w:overflowPunct w:val="0"/>
        <w:autoSpaceDE w:val="0"/>
        <w:autoSpaceDN w:val="0"/>
        <w:adjustRightInd w:val="0"/>
        <w:spacing w:line="240" w:lineRule="exact"/>
        <w:textAlignment w:val="baseline"/>
        <w:rPr>
          <w:rFonts w:cs="Helvetica"/>
          <w:sz w:val="22"/>
          <w:szCs w:val="24"/>
        </w:rPr>
      </w:pPr>
      <w:r w:rsidRPr="005A3668">
        <w:rPr>
          <w:rFonts w:cs="Helvetica"/>
          <w:sz w:val="20"/>
        </w:rPr>
        <w:t xml:space="preserve">For </w:t>
      </w:r>
      <w:r w:rsidR="00FC271C" w:rsidRPr="005A3668">
        <w:rPr>
          <w:rFonts w:cs="Helvetica"/>
          <w:sz w:val="20"/>
        </w:rPr>
        <w:t>further</w:t>
      </w:r>
      <w:r w:rsidRPr="005A3668">
        <w:rPr>
          <w:rFonts w:cs="Helvetica"/>
          <w:sz w:val="20"/>
        </w:rPr>
        <w:t xml:space="preserve"> detail on the implementation of this antitrust policy, see §3.3.</w:t>
      </w:r>
    </w:p>
    <w:p w14:paraId="569AD34F" w14:textId="77777777" w:rsidR="00921EEB" w:rsidRPr="005A3668" w:rsidRDefault="00921EEB" w:rsidP="0005450E">
      <w:pPr>
        <w:rPr>
          <w:rFonts w:cs="Helvetica"/>
          <w:sz w:val="22"/>
        </w:rPr>
      </w:pPr>
    </w:p>
    <w:sectPr w:rsidR="00921EEB" w:rsidRPr="005A3668">
      <w:headerReference w:type="even" r:id="rId23"/>
      <w:headerReference w:type="default" r:id="rId24"/>
      <w:footerReference w:type="default" r:id="rId25"/>
      <w:headerReference w:type="first" r:id="rId26"/>
      <w:footnotePr>
        <w:numRestart w:val="eachPage"/>
      </w:footnotePr>
      <w:type w:val="continuous"/>
      <w:pgSz w:w="12240" w:h="15840"/>
      <w:pgMar w:top="108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6213D" w14:textId="77777777" w:rsidR="00AB6189" w:rsidRDefault="00AB6189">
      <w:r>
        <w:separator/>
      </w:r>
    </w:p>
  </w:endnote>
  <w:endnote w:type="continuationSeparator" w:id="0">
    <w:p w14:paraId="3C4940D1" w14:textId="77777777" w:rsidR="00AB6189" w:rsidRDefault="00AB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0F94" w14:textId="77777777" w:rsidR="006E6ED7" w:rsidRDefault="006E6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511B9" w14:textId="77777777" w:rsidR="00184ADC" w:rsidRDefault="00184ADC">
    <w:pPr>
      <w:pStyle w:val="Footer"/>
      <w:tabs>
        <w:tab w:val="clear" w:pos="4320"/>
        <w:tab w:val="clear" w:pos="8640"/>
        <w:tab w:val="center" w:pos="5040"/>
        <w:tab w:val="right" w:pos="10080"/>
      </w:tab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5EFA2" w14:textId="77777777" w:rsidR="006E6ED7" w:rsidRDefault="006E6E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7B72" w14:textId="77777777" w:rsidR="00184ADC" w:rsidRDefault="00184ADC">
    <w:pPr>
      <w:pStyle w:val="Footer"/>
      <w:rPr>
        <w:b/>
      </w:rPr>
    </w:pPr>
  </w:p>
  <w:p w14:paraId="5E5A7B69" w14:textId="065E74AC" w:rsidR="00184ADC" w:rsidRDefault="00184ADC">
    <w:pPr>
      <w:pStyle w:val="Footer"/>
      <w:tabs>
        <w:tab w:val="clear" w:pos="4320"/>
        <w:tab w:val="clear" w:pos="8640"/>
        <w:tab w:val="center" w:pos="5040"/>
        <w:tab w:val="right" w:pos="10080"/>
      </w:tabs>
      <w:rPr>
        <w:b/>
      </w:rPr>
    </w:pPr>
    <w:r>
      <w:rPr>
        <w:b/>
      </w:rPr>
      <w:t xml:space="preserve">MTCI-SC </w:t>
    </w:r>
    <w:bookmarkStart w:id="17" w:name="_GoBack"/>
    <w:r>
      <w:rPr>
        <w:b/>
      </w:rPr>
      <w:t>Operating Procedures</w:t>
    </w:r>
    <w:bookmarkEnd w:id="17"/>
    <w:r>
      <w:rPr>
        <w:b/>
      </w:rPr>
      <w:t xml:space="preserve"> Manual</w:t>
    </w:r>
    <w:r>
      <w:rPr>
        <w:b/>
      </w:rPr>
      <w:tab/>
      <w:t xml:space="preserve">– </w:t>
    </w:r>
    <w:r>
      <w:rPr>
        <w:b/>
      </w:rPr>
      <w:fldChar w:fldCharType="begin"/>
    </w:r>
    <w:r>
      <w:rPr>
        <w:b/>
      </w:rPr>
      <w:instrText xml:space="preserve"> PAGE  </w:instrText>
    </w:r>
    <w:r>
      <w:rPr>
        <w:b/>
      </w:rPr>
      <w:fldChar w:fldCharType="separate"/>
    </w:r>
    <w:r w:rsidR="0030020B">
      <w:rPr>
        <w:b/>
        <w:noProof/>
      </w:rPr>
      <w:t>iii</w:t>
    </w:r>
    <w:r>
      <w:rPr>
        <w:b/>
      </w:rPr>
      <w:fldChar w:fldCharType="end"/>
    </w:r>
    <w:r>
      <w:rPr>
        <w:b/>
      </w:rPr>
      <w:t xml:space="preserve"> –</w:t>
    </w:r>
    <w:r>
      <w:rPr>
        <w:b/>
      </w:rPr>
      <w:tab/>
      <w:t xml:space="preserve">Print date:  </w:t>
    </w:r>
    <w:r>
      <w:rPr>
        <w:b/>
      </w:rPr>
      <w:fldChar w:fldCharType="begin"/>
    </w:r>
    <w:r>
      <w:rPr>
        <w:b/>
      </w:rPr>
      <w:instrText xml:space="preserve"> DATE \@ "M/d/yyyy" </w:instrText>
    </w:r>
    <w:r>
      <w:rPr>
        <w:b/>
      </w:rPr>
      <w:fldChar w:fldCharType="separate"/>
    </w:r>
    <w:ins w:id="18" w:author="Russell Waddell [2]" w:date="2020-07-15T12:05:00Z">
      <w:r w:rsidR="006E6ED7">
        <w:rPr>
          <w:b/>
          <w:noProof/>
        </w:rPr>
        <w:t>7/15/2020</w:t>
      </w:r>
    </w:ins>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35BCB" w14:textId="77777777" w:rsidR="00184ADC" w:rsidRDefault="00184ADC">
    <w:pPr>
      <w:pStyle w:val="Footer"/>
      <w:tabs>
        <w:tab w:val="clear" w:pos="4320"/>
        <w:tab w:val="clear" w:pos="8640"/>
        <w:tab w:val="center" w:pos="5040"/>
        <w:tab w:val="right" w:pos="10080"/>
      </w:tabs>
      <w:rPr>
        <w:b/>
      </w:rPr>
    </w:pPr>
  </w:p>
  <w:p w14:paraId="6FE557F4" w14:textId="329FB9CD" w:rsidR="00184ADC" w:rsidRDefault="00184ADC">
    <w:pPr>
      <w:pStyle w:val="Footer"/>
      <w:tabs>
        <w:tab w:val="clear" w:pos="4320"/>
        <w:tab w:val="clear" w:pos="8640"/>
        <w:tab w:val="center" w:pos="5040"/>
        <w:tab w:val="right" w:pos="10080"/>
      </w:tabs>
      <w:rPr>
        <w:b/>
      </w:rPr>
    </w:pPr>
    <w:r>
      <w:rPr>
        <w:b/>
      </w:rPr>
      <w:t>MTCI-SC Operating Procedures Manual</w:t>
    </w:r>
    <w:r>
      <w:rPr>
        <w:b/>
      </w:rPr>
      <w:tab/>
      <w:t xml:space="preserve">– </w:t>
    </w:r>
    <w:r>
      <w:rPr>
        <w:b/>
      </w:rPr>
      <w:fldChar w:fldCharType="begin"/>
    </w:r>
    <w:r>
      <w:rPr>
        <w:b/>
      </w:rPr>
      <w:instrText xml:space="preserve"> PAGE  </w:instrText>
    </w:r>
    <w:r>
      <w:rPr>
        <w:b/>
      </w:rPr>
      <w:fldChar w:fldCharType="separate"/>
    </w:r>
    <w:r w:rsidR="0030020B">
      <w:rPr>
        <w:b/>
        <w:noProof/>
      </w:rPr>
      <w:t>1</w:t>
    </w:r>
    <w:r>
      <w:rPr>
        <w:b/>
      </w:rPr>
      <w:fldChar w:fldCharType="end"/>
    </w:r>
    <w:r>
      <w:rPr>
        <w:b/>
      </w:rPr>
      <w:t xml:space="preserve"> –</w:t>
    </w:r>
    <w:r>
      <w:rPr>
        <w:b/>
      </w:rPr>
      <w:tab/>
      <w:t xml:space="preserve">Print date:  </w:t>
    </w:r>
    <w:r>
      <w:rPr>
        <w:b/>
      </w:rPr>
      <w:fldChar w:fldCharType="begin"/>
    </w:r>
    <w:r>
      <w:rPr>
        <w:b/>
      </w:rPr>
      <w:instrText xml:space="preserve"> DATE \@ "M/d/yyyy" </w:instrText>
    </w:r>
    <w:r>
      <w:rPr>
        <w:b/>
      </w:rPr>
      <w:fldChar w:fldCharType="separate"/>
    </w:r>
    <w:r w:rsidR="006E6ED7">
      <w:rPr>
        <w:b/>
        <w:noProof/>
      </w:rPr>
      <w:t>7/15/2020</w:t>
    </w:r>
    <w:r>
      <w:rPr>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5A8E" w14:textId="77777777" w:rsidR="00184ADC" w:rsidRDefault="00184ADC">
    <w:pPr>
      <w:pStyle w:val="Footer"/>
      <w:tabs>
        <w:tab w:val="clear" w:pos="4320"/>
        <w:tab w:val="clear" w:pos="8640"/>
        <w:tab w:val="center" w:pos="5040"/>
        <w:tab w:val="right" w:pos="10080"/>
      </w:tabs>
      <w:rPr>
        <w:b/>
      </w:rPr>
    </w:pPr>
  </w:p>
  <w:p w14:paraId="1DC2D60D" w14:textId="2FF7265D" w:rsidR="00184ADC" w:rsidRDefault="00184ADC">
    <w:pPr>
      <w:pStyle w:val="Footer"/>
      <w:tabs>
        <w:tab w:val="clear" w:pos="4320"/>
        <w:tab w:val="clear" w:pos="8640"/>
        <w:tab w:val="center" w:pos="5040"/>
        <w:tab w:val="right" w:pos="10080"/>
      </w:tabs>
      <w:rPr>
        <w:b/>
      </w:rPr>
    </w:pPr>
    <w:r>
      <w:rPr>
        <w:b/>
      </w:rPr>
      <w:t>MTConnect</w:t>
    </w:r>
    <w:r w:rsidRPr="00E441BD">
      <w:rPr>
        <w:sz w:val="20"/>
      </w:rPr>
      <w:t xml:space="preserve"> </w:t>
    </w:r>
    <w:r>
      <w:rPr>
        <w:sz w:val="20"/>
      </w:rPr>
      <w:t xml:space="preserve">Institute </w:t>
    </w:r>
    <w:r>
      <w:rPr>
        <w:b/>
      </w:rPr>
      <w:t>Operating Procedures Manual</w:t>
    </w:r>
    <w:r>
      <w:rPr>
        <w:b/>
      </w:rPr>
      <w:tab/>
      <w:t xml:space="preserve">– </w:t>
    </w:r>
    <w:r>
      <w:rPr>
        <w:b/>
      </w:rPr>
      <w:fldChar w:fldCharType="begin"/>
    </w:r>
    <w:r>
      <w:rPr>
        <w:b/>
      </w:rPr>
      <w:instrText xml:space="preserve"> PAGE  </w:instrText>
    </w:r>
    <w:r>
      <w:rPr>
        <w:b/>
      </w:rPr>
      <w:fldChar w:fldCharType="separate"/>
    </w:r>
    <w:r w:rsidR="0030020B">
      <w:rPr>
        <w:b/>
        <w:noProof/>
      </w:rPr>
      <w:t>8</w:t>
    </w:r>
    <w:r>
      <w:rPr>
        <w:b/>
      </w:rPr>
      <w:fldChar w:fldCharType="end"/>
    </w:r>
    <w:r>
      <w:rPr>
        <w:b/>
      </w:rPr>
      <w:t xml:space="preserve"> –</w:t>
    </w:r>
    <w:r>
      <w:rPr>
        <w:b/>
      </w:rPr>
      <w:tab/>
      <w:t xml:space="preserve">Print date:  </w:t>
    </w:r>
    <w:r>
      <w:rPr>
        <w:b/>
      </w:rPr>
      <w:fldChar w:fldCharType="begin"/>
    </w:r>
    <w:r>
      <w:rPr>
        <w:b/>
      </w:rPr>
      <w:instrText xml:space="preserve"> DATE \@ "M/d/yyyy" </w:instrText>
    </w:r>
    <w:r>
      <w:rPr>
        <w:b/>
      </w:rPr>
      <w:fldChar w:fldCharType="separate"/>
    </w:r>
    <w:r w:rsidR="006E6ED7">
      <w:rPr>
        <w:b/>
        <w:noProof/>
      </w:rPr>
      <w:t>7/15/2020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77299" w14:textId="77777777" w:rsidR="00AB6189" w:rsidRDefault="00AB6189">
      <w:r>
        <w:separator/>
      </w:r>
    </w:p>
  </w:footnote>
  <w:footnote w:type="continuationSeparator" w:id="0">
    <w:p w14:paraId="34FB6D76" w14:textId="77777777" w:rsidR="00AB6189" w:rsidRDefault="00AB6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767F" w14:textId="77777777" w:rsidR="006E6ED7" w:rsidRDefault="006E6E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2FCCE" w14:textId="77777777" w:rsidR="00184ADC" w:rsidRDefault="00184AD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9CFE" w14:textId="77777777" w:rsidR="00184ADC" w:rsidRDefault="00184AD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80A0" w14:textId="77777777" w:rsidR="00184ADC" w:rsidRDefault="00184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25479" w14:textId="77777777" w:rsidR="006E6ED7" w:rsidRDefault="006E6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8C8A" w14:textId="77777777" w:rsidR="006E6ED7" w:rsidRDefault="006E6E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2F29" w14:textId="77777777" w:rsidR="00184ADC" w:rsidRDefault="00184A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0DD4" w14:textId="77777777" w:rsidR="00184ADC" w:rsidRDefault="00184A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73C0" w14:textId="77777777" w:rsidR="00184ADC" w:rsidRDefault="00184A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762F" w14:textId="77777777" w:rsidR="00184ADC" w:rsidRDefault="00184AD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B0482" w14:textId="77777777" w:rsidR="00184ADC" w:rsidRDefault="00184A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151CD" w14:textId="77777777" w:rsidR="00184ADC" w:rsidRDefault="00184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D51D4"/>
    <w:multiLevelType w:val="multilevel"/>
    <w:tmpl w:val="EEA0F80C"/>
    <w:lvl w:ilvl="0">
      <w:start w:val="1"/>
      <w:numFmt w:val="decimal"/>
      <w:pStyle w:val="Style1"/>
      <w:lvlText w:val="%1"/>
      <w:lvlJc w:val="left"/>
      <w:pPr>
        <w:tabs>
          <w:tab w:val="num" w:pos="720"/>
        </w:tabs>
        <w:ind w:left="720" w:hanging="360"/>
      </w:pPr>
      <w:rPr>
        <w:rFonts w:hint="default"/>
      </w:rPr>
    </w:lvl>
    <w:lvl w:ilvl="1">
      <w:start w:val="1"/>
      <w:numFmt w:val="decimal"/>
      <w:isLgl/>
      <w:lvlText w:val="%1.%2"/>
      <w:lvlJc w:val="left"/>
      <w:pPr>
        <w:tabs>
          <w:tab w:val="num" w:pos="1020"/>
        </w:tabs>
        <w:ind w:left="1020" w:hanging="660"/>
      </w:pPr>
      <w:rPr>
        <w:rFonts w:hint="default"/>
        <w:b/>
      </w:rPr>
    </w:lvl>
    <w:lvl w:ilvl="2">
      <w:start w:val="3"/>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800"/>
        </w:tabs>
        <w:ind w:left="1800" w:hanging="144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2160"/>
        </w:tabs>
        <w:ind w:left="2160" w:hanging="180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2" w15:restartNumberingAfterBreak="0">
    <w:nsid w:val="0297781D"/>
    <w:multiLevelType w:val="singleLevel"/>
    <w:tmpl w:val="8A18616E"/>
    <w:lvl w:ilvl="0">
      <w:start w:val="1"/>
      <w:numFmt w:val="lowerLetter"/>
      <w:lvlText w:val="%1)"/>
      <w:lvlJc w:val="left"/>
      <w:pPr>
        <w:tabs>
          <w:tab w:val="num" w:pos="360"/>
        </w:tabs>
        <w:ind w:left="360" w:hanging="360"/>
      </w:pPr>
    </w:lvl>
  </w:abstractNum>
  <w:abstractNum w:abstractNumId="3" w15:restartNumberingAfterBreak="0">
    <w:nsid w:val="063A02EB"/>
    <w:multiLevelType w:val="multilevel"/>
    <w:tmpl w:val="5030AB6C"/>
    <w:lvl w:ilvl="0">
      <w:start w:val="5"/>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D96245"/>
    <w:multiLevelType w:val="singleLevel"/>
    <w:tmpl w:val="8A18616E"/>
    <w:lvl w:ilvl="0">
      <w:start w:val="1"/>
      <w:numFmt w:val="lowerLetter"/>
      <w:lvlText w:val="%1)"/>
      <w:lvlJc w:val="left"/>
      <w:pPr>
        <w:tabs>
          <w:tab w:val="num" w:pos="360"/>
        </w:tabs>
        <w:ind w:left="360" w:hanging="360"/>
      </w:pPr>
    </w:lvl>
  </w:abstractNum>
  <w:abstractNum w:abstractNumId="5" w15:restartNumberingAfterBreak="0">
    <w:nsid w:val="09B47AEC"/>
    <w:multiLevelType w:val="singleLevel"/>
    <w:tmpl w:val="8A18616E"/>
    <w:lvl w:ilvl="0">
      <w:start w:val="1"/>
      <w:numFmt w:val="lowerLetter"/>
      <w:lvlText w:val="%1)"/>
      <w:lvlJc w:val="left"/>
      <w:pPr>
        <w:tabs>
          <w:tab w:val="num" w:pos="360"/>
        </w:tabs>
        <w:ind w:left="360" w:hanging="360"/>
      </w:pPr>
    </w:lvl>
  </w:abstractNum>
  <w:abstractNum w:abstractNumId="6" w15:restartNumberingAfterBreak="0">
    <w:nsid w:val="0CFA7409"/>
    <w:multiLevelType w:val="multilevel"/>
    <w:tmpl w:val="5542413E"/>
    <w:lvl w:ilvl="0">
      <w:start w:val="2"/>
      <w:numFmt w:val="decimal"/>
      <w:lvlText w:val="%1"/>
      <w:lvlJc w:val="left"/>
      <w:pPr>
        <w:tabs>
          <w:tab w:val="num" w:pos="360"/>
        </w:tabs>
        <w:ind w:left="360" w:hanging="360"/>
      </w:pPr>
      <w:rPr>
        <w:rFonts w:hint="default"/>
      </w:rPr>
    </w:lvl>
    <w:lvl w:ilvl="1">
      <w:start w:val="2"/>
      <w:numFmt w:val="decimal"/>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0E881C38"/>
    <w:multiLevelType w:val="singleLevel"/>
    <w:tmpl w:val="04090017"/>
    <w:lvl w:ilvl="0">
      <w:start w:val="1"/>
      <w:numFmt w:val="lowerLetter"/>
      <w:lvlText w:val="%1)"/>
      <w:lvlJc w:val="left"/>
      <w:pPr>
        <w:tabs>
          <w:tab w:val="num" w:pos="450"/>
        </w:tabs>
        <w:ind w:left="450" w:hanging="360"/>
      </w:pPr>
    </w:lvl>
  </w:abstractNum>
  <w:abstractNum w:abstractNumId="8" w15:restartNumberingAfterBreak="0">
    <w:nsid w:val="16241B89"/>
    <w:multiLevelType w:val="singleLevel"/>
    <w:tmpl w:val="8A18616E"/>
    <w:lvl w:ilvl="0">
      <w:start w:val="1"/>
      <w:numFmt w:val="lowerLetter"/>
      <w:lvlText w:val="%1)"/>
      <w:lvlJc w:val="left"/>
      <w:pPr>
        <w:tabs>
          <w:tab w:val="num" w:pos="540"/>
        </w:tabs>
        <w:ind w:left="540" w:hanging="360"/>
      </w:pPr>
    </w:lvl>
  </w:abstractNum>
  <w:abstractNum w:abstractNumId="9" w15:restartNumberingAfterBreak="0">
    <w:nsid w:val="212545D2"/>
    <w:multiLevelType w:val="singleLevel"/>
    <w:tmpl w:val="8A18616E"/>
    <w:lvl w:ilvl="0">
      <w:start w:val="1"/>
      <w:numFmt w:val="lowerLetter"/>
      <w:lvlText w:val="%1)"/>
      <w:lvlJc w:val="left"/>
      <w:pPr>
        <w:tabs>
          <w:tab w:val="num" w:pos="360"/>
        </w:tabs>
        <w:ind w:left="360" w:hanging="360"/>
      </w:pPr>
    </w:lvl>
  </w:abstractNum>
  <w:abstractNum w:abstractNumId="10" w15:restartNumberingAfterBreak="0">
    <w:nsid w:val="213F1E00"/>
    <w:multiLevelType w:val="multilevel"/>
    <w:tmpl w:val="20720776"/>
    <w:lvl w:ilvl="0">
      <w:start w:val="1"/>
      <w:numFmt w:val="upperLetter"/>
      <w:lvlText w:val="%1."/>
      <w:lvlJc w:val="left"/>
      <w:pPr>
        <w:tabs>
          <w:tab w:val="num" w:pos="360"/>
        </w:tabs>
        <w:ind w:left="0" w:firstLine="0"/>
      </w:pPr>
    </w:lvl>
    <w:lvl w:ilvl="1">
      <w:start w:val="1"/>
      <w:numFmt w:val="lowerRoman"/>
      <w:lvlText w:val="%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27C341D"/>
    <w:multiLevelType w:val="singleLevel"/>
    <w:tmpl w:val="8A18616E"/>
    <w:lvl w:ilvl="0">
      <w:start w:val="1"/>
      <w:numFmt w:val="lowerLetter"/>
      <w:lvlText w:val="%1)"/>
      <w:lvlJc w:val="left"/>
      <w:pPr>
        <w:tabs>
          <w:tab w:val="num" w:pos="360"/>
        </w:tabs>
        <w:ind w:left="360" w:hanging="360"/>
      </w:pPr>
    </w:lvl>
  </w:abstractNum>
  <w:abstractNum w:abstractNumId="12" w15:restartNumberingAfterBreak="0">
    <w:nsid w:val="249A600C"/>
    <w:multiLevelType w:val="singleLevel"/>
    <w:tmpl w:val="8A18616E"/>
    <w:lvl w:ilvl="0">
      <w:start w:val="1"/>
      <w:numFmt w:val="lowerLetter"/>
      <w:lvlText w:val="%1)"/>
      <w:lvlJc w:val="left"/>
      <w:pPr>
        <w:tabs>
          <w:tab w:val="num" w:pos="450"/>
        </w:tabs>
        <w:ind w:left="450" w:hanging="360"/>
      </w:pPr>
    </w:lvl>
  </w:abstractNum>
  <w:abstractNum w:abstractNumId="13" w15:restartNumberingAfterBreak="0">
    <w:nsid w:val="28A904D4"/>
    <w:multiLevelType w:val="hybridMultilevel"/>
    <w:tmpl w:val="65B4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667A3"/>
    <w:multiLevelType w:val="singleLevel"/>
    <w:tmpl w:val="8A18616E"/>
    <w:lvl w:ilvl="0">
      <w:start w:val="1"/>
      <w:numFmt w:val="lowerLetter"/>
      <w:lvlText w:val="%1)"/>
      <w:lvlJc w:val="left"/>
      <w:pPr>
        <w:tabs>
          <w:tab w:val="num" w:pos="360"/>
        </w:tabs>
        <w:ind w:left="360" w:hanging="360"/>
      </w:pPr>
    </w:lvl>
  </w:abstractNum>
  <w:abstractNum w:abstractNumId="15" w15:restartNumberingAfterBreak="0">
    <w:nsid w:val="302A0A3D"/>
    <w:multiLevelType w:val="singleLevel"/>
    <w:tmpl w:val="8A18616E"/>
    <w:lvl w:ilvl="0">
      <w:start w:val="1"/>
      <w:numFmt w:val="lowerLetter"/>
      <w:lvlText w:val="%1)"/>
      <w:lvlJc w:val="left"/>
      <w:pPr>
        <w:tabs>
          <w:tab w:val="num" w:pos="360"/>
        </w:tabs>
        <w:ind w:left="360" w:hanging="360"/>
      </w:pPr>
    </w:lvl>
  </w:abstractNum>
  <w:abstractNum w:abstractNumId="16" w15:restartNumberingAfterBreak="0">
    <w:nsid w:val="32CC6D67"/>
    <w:multiLevelType w:val="singleLevel"/>
    <w:tmpl w:val="8A18616E"/>
    <w:lvl w:ilvl="0">
      <w:start w:val="1"/>
      <w:numFmt w:val="lowerLetter"/>
      <w:lvlText w:val="%1)"/>
      <w:lvlJc w:val="left"/>
      <w:pPr>
        <w:tabs>
          <w:tab w:val="num" w:pos="360"/>
        </w:tabs>
        <w:ind w:left="360" w:hanging="360"/>
      </w:pPr>
    </w:lvl>
  </w:abstractNum>
  <w:abstractNum w:abstractNumId="17" w15:restartNumberingAfterBreak="0">
    <w:nsid w:val="387B1755"/>
    <w:multiLevelType w:val="singleLevel"/>
    <w:tmpl w:val="8A18616E"/>
    <w:lvl w:ilvl="0">
      <w:start w:val="1"/>
      <w:numFmt w:val="lowerLetter"/>
      <w:lvlText w:val="%1)"/>
      <w:lvlJc w:val="left"/>
      <w:pPr>
        <w:tabs>
          <w:tab w:val="num" w:pos="360"/>
        </w:tabs>
        <w:ind w:left="360" w:hanging="360"/>
      </w:pPr>
    </w:lvl>
  </w:abstractNum>
  <w:abstractNum w:abstractNumId="18" w15:restartNumberingAfterBreak="0">
    <w:nsid w:val="3899139C"/>
    <w:multiLevelType w:val="hybridMultilevel"/>
    <w:tmpl w:val="11763B50"/>
    <w:lvl w:ilvl="0" w:tplc="8A18616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F4E2D"/>
    <w:multiLevelType w:val="hybridMultilevel"/>
    <w:tmpl w:val="8F3A2DB6"/>
    <w:lvl w:ilvl="0" w:tplc="415CEF5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FE7623"/>
    <w:multiLevelType w:val="multilevel"/>
    <w:tmpl w:val="0F769938"/>
    <w:lvl w:ilvl="0">
      <w:start w:val="2"/>
      <w:numFmt w:val="none"/>
      <w:lvlText w:val="3"/>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41932E7"/>
    <w:multiLevelType w:val="singleLevel"/>
    <w:tmpl w:val="8A18616E"/>
    <w:lvl w:ilvl="0">
      <w:start w:val="1"/>
      <w:numFmt w:val="lowerLetter"/>
      <w:lvlText w:val="%1)"/>
      <w:lvlJc w:val="left"/>
      <w:pPr>
        <w:tabs>
          <w:tab w:val="num" w:pos="360"/>
        </w:tabs>
        <w:ind w:left="360" w:hanging="360"/>
      </w:pPr>
    </w:lvl>
  </w:abstractNum>
  <w:abstractNum w:abstractNumId="22" w15:restartNumberingAfterBreak="0">
    <w:nsid w:val="44430FE0"/>
    <w:multiLevelType w:val="hybridMultilevel"/>
    <w:tmpl w:val="17626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343DA"/>
    <w:multiLevelType w:val="singleLevel"/>
    <w:tmpl w:val="04090017"/>
    <w:lvl w:ilvl="0">
      <w:start w:val="1"/>
      <w:numFmt w:val="lowerLetter"/>
      <w:lvlText w:val="%1)"/>
      <w:lvlJc w:val="left"/>
      <w:pPr>
        <w:tabs>
          <w:tab w:val="num" w:pos="360"/>
        </w:tabs>
        <w:ind w:left="360" w:hanging="360"/>
      </w:pPr>
    </w:lvl>
  </w:abstractNum>
  <w:abstractNum w:abstractNumId="24" w15:restartNumberingAfterBreak="0">
    <w:nsid w:val="51F32E45"/>
    <w:multiLevelType w:val="hybridMultilevel"/>
    <w:tmpl w:val="A1CCBCEC"/>
    <w:lvl w:ilvl="0" w:tplc="18026FE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A3D23B3"/>
    <w:multiLevelType w:val="multilevel"/>
    <w:tmpl w:val="6BAE7E2C"/>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2B0B9C"/>
    <w:multiLevelType w:val="hybridMultilevel"/>
    <w:tmpl w:val="1AA6C352"/>
    <w:lvl w:ilvl="0" w:tplc="9814C194">
      <w:start w:val="1"/>
      <w:numFmt w:val="bullet"/>
      <w:lvlText w:val=""/>
      <w:lvlJc w:val="left"/>
      <w:pPr>
        <w:tabs>
          <w:tab w:val="num" w:pos="864"/>
        </w:tabs>
        <w:ind w:left="64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8E2DB1"/>
    <w:multiLevelType w:val="singleLevel"/>
    <w:tmpl w:val="8A18616E"/>
    <w:lvl w:ilvl="0">
      <w:start w:val="1"/>
      <w:numFmt w:val="lowerLetter"/>
      <w:lvlText w:val="%1)"/>
      <w:lvlJc w:val="left"/>
      <w:pPr>
        <w:tabs>
          <w:tab w:val="num" w:pos="360"/>
        </w:tabs>
        <w:ind w:left="360" w:hanging="360"/>
      </w:pPr>
    </w:lvl>
  </w:abstractNum>
  <w:abstractNum w:abstractNumId="28" w15:restartNumberingAfterBreak="0">
    <w:nsid w:val="642119CB"/>
    <w:multiLevelType w:val="multilevel"/>
    <w:tmpl w:val="630C38F4"/>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54F646E"/>
    <w:multiLevelType w:val="singleLevel"/>
    <w:tmpl w:val="04090017"/>
    <w:lvl w:ilvl="0">
      <w:start w:val="1"/>
      <w:numFmt w:val="lowerLetter"/>
      <w:lvlText w:val="%1)"/>
      <w:lvlJc w:val="left"/>
      <w:pPr>
        <w:tabs>
          <w:tab w:val="num" w:pos="360"/>
        </w:tabs>
        <w:ind w:left="360" w:hanging="360"/>
      </w:pPr>
    </w:lvl>
  </w:abstractNum>
  <w:abstractNum w:abstractNumId="30" w15:restartNumberingAfterBreak="0">
    <w:nsid w:val="6E8F38F3"/>
    <w:multiLevelType w:val="singleLevel"/>
    <w:tmpl w:val="8A18616E"/>
    <w:lvl w:ilvl="0">
      <w:start w:val="1"/>
      <w:numFmt w:val="lowerLetter"/>
      <w:lvlText w:val="%1)"/>
      <w:lvlJc w:val="left"/>
      <w:pPr>
        <w:tabs>
          <w:tab w:val="num" w:pos="360"/>
        </w:tabs>
        <w:ind w:left="360" w:hanging="360"/>
      </w:pPr>
    </w:lvl>
  </w:abstractNum>
  <w:abstractNum w:abstractNumId="31" w15:restartNumberingAfterBreak="0">
    <w:nsid w:val="708A3307"/>
    <w:multiLevelType w:val="singleLevel"/>
    <w:tmpl w:val="A86CEA88"/>
    <w:lvl w:ilvl="0">
      <w:start w:val="2"/>
      <w:numFmt w:val="upperLetter"/>
      <w:lvlText w:val="%1)"/>
      <w:lvlJc w:val="left"/>
      <w:pPr>
        <w:tabs>
          <w:tab w:val="num" w:pos="360"/>
        </w:tabs>
        <w:ind w:left="360" w:hanging="360"/>
      </w:pPr>
      <w:rPr>
        <w:rFonts w:hint="default"/>
      </w:rPr>
    </w:lvl>
  </w:abstractNum>
  <w:abstractNum w:abstractNumId="32" w15:restartNumberingAfterBreak="0">
    <w:nsid w:val="71551ECC"/>
    <w:multiLevelType w:val="hybridMultilevel"/>
    <w:tmpl w:val="849615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540"/>
        <w:lvlJc w:val="left"/>
        <w:pPr>
          <w:ind w:left="720" w:hanging="540"/>
        </w:pPr>
        <w:rPr>
          <w:rFonts w:ascii="Symbol" w:hAnsi="Symbol" w:hint="default"/>
        </w:rPr>
      </w:lvl>
    </w:lvlOverride>
  </w:num>
  <w:num w:numId="2">
    <w:abstractNumId w:val="6"/>
  </w:num>
  <w:num w:numId="3">
    <w:abstractNumId w:val="30"/>
  </w:num>
  <w:num w:numId="4">
    <w:abstractNumId w:val="16"/>
  </w:num>
  <w:num w:numId="5">
    <w:abstractNumId w:val="3"/>
  </w:num>
  <w:num w:numId="6">
    <w:abstractNumId w:val="15"/>
  </w:num>
  <w:num w:numId="7">
    <w:abstractNumId w:val="11"/>
  </w:num>
  <w:num w:numId="8">
    <w:abstractNumId w:val="27"/>
  </w:num>
  <w:num w:numId="9">
    <w:abstractNumId w:val="5"/>
  </w:num>
  <w:num w:numId="10">
    <w:abstractNumId w:val="2"/>
  </w:num>
  <w:num w:numId="11">
    <w:abstractNumId w:val="14"/>
  </w:num>
  <w:num w:numId="12">
    <w:abstractNumId w:val="12"/>
  </w:num>
  <w:num w:numId="13">
    <w:abstractNumId w:val="4"/>
  </w:num>
  <w:num w:numId="14">
    <w:abstractNumId w:val="17"/>
  </w:num>
  <w:num w:numId="15">
    <w:abstractNumId w:val="21"/>
  </w:num>
  <w:num w:numId="16">
    <w:abstractNumId w:val="8"/>
  </w:num>
  <w:num w:numId="17">
    <w:abstractNumId w:val="10"/>
  </w:num>
  <w:num w:numId="18">
    <w:abstractNumId w:val="29"/>
  </w:num>
  <w:num w:numId="19">
    <w:abstractNumId w:val="7"/>
  </w:num>
  <w:num w:numId="20">
    <w:abstractNumId w:val="23"/>
  </w:num>
  <w:num w:numId="21">
    <w:abstractNumId w:val="20"/>
  </w:num>
  <w:num w:numId="22">
    <w:abstractNumId w:val="28"/>
  </w:num>
  <w:num w:numId="23">
    <w:abstractNumId w:val="31"/>
  </w:num>
  <w:num w:numId="24">
    <w:abstractNumId w:val="9"/>
  </w:num>
  <w:num w:numId="25">
    <w:abstractNumId w:val="19"/>
  </w:num>
  <w:num w:numId="26">
    <w:abstractNumId w:val="26"/>
  </w:num>
  <w:num w:numId="27">
    <w:abstractNumId w:val="32"/>
  </w:num>
  <w:num w:numId="28">
    <w:abstractNumId w:val="1"/>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2"/>
  </w:num>
  <w:num w:numId="32">
    <w:abstractNumId w:val="18"/>
  </w:num>
  <w:num w:numId="33">
    <w:abstractNumId w:val="1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Waddell [2]">
    <w15:presenceInfo w15:providerId="AD" w15:userId="S::rwaddell@amtonline.org::bf4cdbd8-3db9-45b3-a909-d80eae7c8e1d"/>
  </w15:person>
  <w15:person w15:author="Russell Waddell">
    <w15:presenceInfo w15:providerId="AD" w15:userId="S-1-5-21-1907891645-807674238-1236795852-2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9217"/>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1D"/>
    <w:rsid w:val="0000476C"/>
    <w:rsid w:val="000070DE"/>
    <w:rsid w:val="00007EE0"/>
    <w:rsid w:val="000229F1"/>
    <w:rsid w:val="000304AF"/>
    <w:rsid w:val="00034CEF"/>
    <w:rsid w:val="00037C85"/>
    <w:rsid w:val="0004276E"/>
    <w:rsid w:val="0005450E"/>
    <w:rsid w:val="00057A76"/>
    <w:rsid w:val="0006109E"/>
    <w:rsid w:val="00062BF0"/>
    <w:rsid w:val="00074918"/>
    <w:rsid w:val="000760D1"/>
    <w:rsid w:val="00077969"/>
    <w:rsid w:val="00083594"/>
    <w:rsid w:val="00087822"/>
    <w:rsid w:val="00091439"/>
    <w:rsid w:val="00091487"/>
    <w:rsid w:val="000919DE"/>
    <w:rsid w:val="0009542A"/>
    <w:rsid w:val="000966CF"/>
    <w:rsid w:val="000A01B8"/>
    <w:rsid w:val="000A3CC1"/>
    <w:rsid w:val="000A61E3"/>
    <w:rsid w:val="000A74E4"/>
    <w:rsid w:val="000A7E6B"/>
    <w:rsid w:val="000B2B18"/>
    <w:rsid w:val="000B6B83"/>
    <w:rsid w:val="000B6DCF"/>
    <w:rsid w:val="000B7099"/>
    <w:rsid w:val="000C4EE9"/>
    <w:rsid w:val="000C5B5A"/>
    <w:rsid w:val="000E3A90"/>
    <w:rsid w:val="000E5B15"/>
    <w:rsid w:val="000E6F3B"/>
    <w:rsid w:val="000E7717"/>
    <w:rsid w:val="000F37F0"/>
    <w:rsid w:val="000F64F6"/>
    <w:rsid w:val="00100080"/>
    <w:rsid w:val="00100C14"/>
    <w:rsid w:val="00100DC3"/>
    <w:rsid w:val="00102C76"/>
    <w:rsid w:val="00117C84"/>
    <w:rsid w:val="00131ECB"/>
    <w:rsid w:val="001469EA"/>
    <w:rsid w:val="00146DB4"/>
    <w:rsid w:val="00151D2B"/>
    <w:rsid w:val="00155021"/>
    <w:rsid w:val="001552AD"/>
    <w:rsid w:val="00155704"/>
    <w:rsid w:val="00157CAD"/>
    <w:rsid w:val="00162D9D"/>
    <w:rsid w:val="00165FD0"/>
    <w:rsid w:val="00184ADC"/>
    <w:rsid w:val="00186904"/>
    <w:rsid w:val="00193F29"/>
    <w:rsid w:val="001A0E1A"/>
    <w:rsid w:val="001A7CC0"/>
    <w:rsid w:val="001B2590"/>
    <w:rsid w:val="001B6DFC"/>
    <w:rsid w:val="001C41CF"/>
    <w:rsid w:val="001C5845"/>
    <w:rsid w:val="001C7211"/>
    <w:rsid w:val="001C7A7A"/>
    <w:rsid w:val="001D2E55"/>
    <w:rsid w:val="001D40D8"/>
    <w:rsid w:val="001E40B3"/>
    <w:rsid w:val="001E4148"/>
    <w:rsid w:val="001E7342"/>
    <w:rsid w:val="00202327"/>
    <w:rsid w:val="0020479D"/>
    <w:rsid w:val="00216E35"/>
    <w:rsid w:val="00220C41"/>
    <w:rsid w:val="00222582"/>
    <w:rsid w:val="00225082"/>
    <w:rsid w:val="002258A2"/>
    <w:rsid w:val="00225B92"/>
    <w:rsid w:val="00226EC0"/>
    <w:rsid w:val="00237D5A"/>
    <w:rsid w:val="002419B6"/>
    <w:rsid w:val="00242E0A"/>
    <w:rsid w:val="00243492"/>
    <w:rsid w:val="00247DF2"/>
    <w:rsid w:val="0025713D"/>
    <w:rsid w:val="0026163F"/>
    <w:rsid w:val="00277D27"/>
    <w:rsid w:val="002805A2"/>
    <w:rsid w:val="0028190D"/>
    <w:rsid w:val="00283D8D"/>
    <w:rsid w:val="00286FB0"/>
    <w:rsid w:val="002949DF"/>
    <w:rsid w:val="0029661F"/>
    <w:rsid w:val="002A2651"/>
    <w:rsid w:val="002C770E"/>
    <w:rsid w:val="002E393F"/>
    <w:rsid w:val="002E54EA"/>
    <w:rsid w:val="002F01E1"/>
    <w:rsid w:val="0030020B"/>
    <w:rsid w:val="0030163A"/>
    <w:rsid w:val="0030385C"/>
    <w:rsid w:val="00312D90"/>
    <w:rsid w:val="00317517"/>
    <w:rsid w:val="00336B3E"/>
    <w:rsid w:val="003376F8"/>
    <w:rsid w:val="0034291C"/>
    <w:rsid w:val="0034580B"/>
    <w:rsid w:val="0035353D"/>
    <w:rsid w:val="0035449A"/>
    <w:rsid w:val="00356A3E"/>
    <w:rsid w:val="003626AA"/>
    <w:rsid w:val="00363FA0"/>
    <w:rsid w:val="003649BE"/>
    <w:rsid w:val="003762EE"/>
    <w:rsid w:val="00382C10"/>
    <w:rsid w:val="00383976"/>
    <w:rsid w:val="003872EA"/>
    <w:rsid w:val="003961C6"/>
    <w:rsid w:val="003A022E"/>
    <w:rsid w:val="003A19DB"/>
    <w:rsid w:val="003B0933"/>
    <w:rsid w:val="003B5000"/>
    <w:rsid w:val="003C6D49"/>
    <w:rsid w:val="003D6EBA"/>
    <w:rsid w:val="003E14B4"/>
    <w:rsid w:val="003E7CF6"/>
    <w:rsid w:val="003F2C48"/>
    <w:rsid w:val="003F3F27"/>
    <w:rsid w:val="003F5D82"/>
    <w:rsid w:val="003F703E"/>
    <w:rsid w:val="00400773"/>
    <w:rsid w:val="004020D9"/>
    <w:rsid w:val="00412BFD"/>
    <w:rsid w:val="00413CCD"/>
    <w:rsid w:val="00416CFC"/>
    <w:rsid w:val="00425ABA"/>
    <w:rsid w:val="00425EAE"/>
    <w:rsid w:val="0044421D"/>
    <w:rsid w:val="004607F9"/>
    <w:rsid w:val="00462F81"/>
    <w:rsid w:val="004661FB"/>
    <w:rsid w:val="00473644"/>
    <w:rsid w:val="00475556"/>
    <w:rsid w:val="00477161"/>
    <w:rsid w:val="004945B6"/>
    <w:rsid w:val="00496846"/>
    <w:rsid w:val="004A18CF"/>
    <w:rsid w:val="004A2F3E"/>
    <w:rsid w:val="004A57E0"/>
    <w:rsid w:val="004A78B6"/>
    <w:rsid w:val="004C17DA"/>
    <w:rsid w:val="004C3151"/>
    <w:rsid w:val="004C40DD"/>
    <w:rsid w:val="004C5E61"/>
    <w:rsid w:val="004C6263"/>
    <w:rsid w:val="004D2B2A"/>
    <w:rsid w:val="004D4408"/>
    <w:rsid w:val="004D6DFC"/>
    <w:rsid w:val="004E1602"/>
    <w:rsid w:val="004F2B02"/>
    <w:rsid w:val="004F6201"/>
    <w:rsid w:val="00500612"/>
    <w:rsid w:val="00502569"/>
    <w:rsid w:val="00503ED6"/>
    <w:rsid w:val="00511BE1"/>
    <w:rsid w:val="00525423"/>
    <w:rsid w:val="005258DB"/>
    <w:rsid w:val="00526208"/>
    <w:rsid w:val="00526842"/>
    <w:rsid w:val="00530032"/>
    <w:rsid w:val="0053662E"/>
    <w:rsid w:val="005403B9"/>
    <w:rsid w:val="005461F7"/>
    <w:rsid w:val="00550F03"/>
    <w:rsid w:val="00550F18"/>
    <w:rsid w:val="00556326"/>
    <w:rsid w:val="005627E9"/>
    <w:rsid w:val="00562AD8"/>
    <w:rsid w:val="00563D92"/>
    <w:rsid w:val="00575540"/>
    <w:rsid w:val="005820B1"/>
    <w:rsid w:val="00584BDF"/>
    <w:rsid w:val="00590311"/>
    <w:rsid w:val="005905AB"/>
    <w:rsid w:val="00593AE6"/>
    <w:rsid w:val="00595550"/>
    <w:rsid w:val="00596B09"/>
    <w:rsid w:val="00597068"/>
    <w:rsid w:val="005A3668"/>
    <w:rsid w:val="005A4B0A"/>
    <w:rsid w:val="005B39FC"/>
    <w:rsid w:val="005B709B"/>
    <w:rsid w:val="005B7E15"/>
    <w:rsid w:val="005C01C0"/>
    <w:rsid w:val="005C5085"/>
    <w:rsid w:val="005C5837"/>
    <w:rsid w:val="005D31AE"/>
    <w:rsid w:val="00601854"/>
    <w:rsid w:val="00605E27"/>
    <w:rsid w:val="0060797A"/>
    <w:rsid w:val="006101A1"/>
    <w:rsid w:val="00636B85"/>
    <w:rsid w:val="006375A9"/>
    <w:rsid w:val="00640154"/>
    <w:rsid w:val="006467C2"/>
    <w:rsid w:val="006469F8"/>
    <w:rsid w:val="00657A45"/>
    <w:rsid w:val="006618A2"/>
    <w:rsid w:val="00664CF8"/>
    <w:rsid w:val="00665EA5"/>
    <w:rsid w:val="00674362"/>
    <w:rsid w:val="0067768E"/>
    <w:rsid w:val="00682A1C"/>
    <w:rsid w:val="006856AF"/>
    <w:rsid w:val="00685AA5"/>
    <w:rsid w:val="00691C75"/>
    <w:rsid w:val="006935AE"/>
    <w:rsid w:val="00696622"/>
    <w:rsid w:val="006A0B55"/>
    <w:rsid w:val="006A5A09"/>
    <w:rsid w:val="006A5F2D"/>
    <w:rsid w:val="006A6DAE"/>
    <w:rsid w:val="006B2F62"/>
    <w:rsid w:val="006B4DCC"/>
    <w:rsid w:val="006B6195"/>
    <w:rsid w:val="006C12EA"/>
    <w:rsid w:val="006C4002"/>
    <w:rsid w:val="006D13B8"/>
    <w:rsid w:val="006D3BAF"/>
    <w:rsid w:val="006D79D4"/>
    <w:rsid w:val="006E6ED7"/>
    <w:rsid w:val="007002D0"/>
    <w:rsid w:val="007031B4"/>
    <w:rsid w:val="00710728"/>
    <w:rsid w:val="007144E1"/>
    <w:rsid w:val="007255E7"/>
    <w:rsid w:val="00726F65"/>
    <w:rsid w:val="00731247"/>
    <w:rsid w:val="00740E95"/>
    <w:rsid w:val="00745023"/>
    <w:rsid w:val="00746317"/>
    <w:rsid w:val="00750271"/>
    <w:rsid w:val="00752E35"/>
    <w:rsid w:val="00757B56"/>
    <w:rsid w:val="00757C05"/>
    <w:rsid w:val="00757FE9"/>
    <w:rsid w:val="00763BE3"/>
    <w:rsid w:val="0076527F"/>
    <w:rsid w:val="007663C6"/>
    <w:rsid w:val="00777843"/>
    <w:rsid w:val="00780B15"/>
    <w:rsid w:val="00780E0E"/>
    <w:rsid w:val="00787126"/>
    <w:rsid w:val="00795DCA"/>
    <w:rsid w:val="007B0603"/>
    <w:rsid w:val="007B7EE9"/>
    <w:rsid w:val="007C4F39"/>
    <w:rsid w:val="007F0287"/>
    <w:rsid w:val="007F43E7"/>
    <w:rsid w:val="00806C58"/>
    <w:rsid w:val="008223A9"/>
    <w:rsid w:val="00831F96"/>
    <w:rsid w:val="00833460"/>
    <w:rsid w:val="008449D1"/>
    <w:rsid w:val="00845DE0"/>
    <w:rsid w:val="00855383"/>
    <w:rsid w:val="00863A5D"/>
    <w:rsid w:val="00872398"/>
    <w:rsid w:val="00875278"/>
    <w:rsid w:val="008849B1"/>
    <w:rsid w:val="00894EC5"/>
    <w:rsid w:val="00896145"/>
    <w:rsid w:val="00896DE8"/>
    <w:rsid w:val="008A0C71"/>
    <w:rsid w:val="008A2F17"/>
    <w:rsid w:val="008A61AC"/>
    <w:rsid w:val="008A7C5F"/>
    <w:rsid w:val="008B0BD8"/>
    <w:rsid w:val="008B7DB1"/>
    <w:rsid w:val="008D42E2"/>
    <w:rsid w:val="008D5AF9"/>
    <w:rsid w:val="008E094E"/>
    <w:rsid w:val="008E14DC"/>
    <w:rsid w:val="008E3042"/>
    <w:rsid w:val="008E58BC"/>
    <w:rsid w:val="008E5A3E"/>
    <w:rsid w:val="008F02F4"/>
    <w:rsid w:val="008F61DF"/>
    <w:rsid w:val="00921EEB"/>
    <w:rsid w:val="00930E50"/>
    <w:rsid w:val="009319DA"/>
    <w:rsid w:val="0093523C"/>
    <w:rsid w:val="00935EC0"/>
    <w:rsid w:val="0094486C"/>
    <w:rsid w:val="0094579D"/>
    <w:rsid w:val="00945C3C"/>
    <w:rsid w:val="0094750C"/>
    <w:rsid w:val="00950F27"/>
    <w:rsid w:val="009609BF"/>
    <w:rsid w:val="00967112"/>
    <w:rsid w:val="00982AAF"/>
    <w:rsid w:val="009863AA"/>
    <w:rsid w:val="009929FB"/>
    <w:rsid w:val="009A1FE5"/>
    <w:rsid w:val="009A3F61"/>
    <w:rsid w:val="009C7B52"/>
    <w:rsid w:val="009E4A48"/>
    <w:rsid w:val="009E547D"/>
    <w:rsid w:val="009E7A9D"/>
    <w:rsid w:val="00A01D94"/>
    <w:rsid w:val="00A05A15"/>
    <w:rsid w:val="00A0755C"/>
    <w:rsid w:val="00A249A2"/>
    <w:rsid w:val="00A3257E"/>
    <w:rsid w:val="00A332A7"/>
    <w:rsid w:val="00A40514"/>
    <w:rsid w:val="00A424AA"/>
    <w:rsid w:val="00A463E7"/>
    <w:rsid w:val="00A4687F"/>
    <w:rsid w:val="00A55287"/>
    <w:rsid w:val="00A553B9"/>
    <w:rsid w:val="00A57440"/>
    <w:rsid w:val="00A6057F"/>
    <w:rsid w:val="00A62671"/>
    <w:rsid w:val="00A62CCF"/>
    <w:rsid w:val="00A95771"/>
    <w:rsid w:val="00AA41B6"/>
    <w:rsid w:val="00AB180B"/>
    <w:rsid w:val="00AB1E3F"/>
    <w:rsid w:val="00AB38D7"/>
    <w:rsid w:val="00AB6189"/>
    <w:rsid w:val="00AC441D"/>
    <w:rsid w:val="00AD689E"/>
    <w:rsid w:val="00AE4B48"/>
    <w:rsid w:val="00AE7977"/>
    <w:rsid w:val="00AE7C1A"/>
    <w:rsid w:val="00AF243E"/>
    <w:rsid w:val="00AF2594"/>
    <w:rsid w:val="00AF39EE"/>
    <w:rsid w:val="00AF58F2"/>
    <w:rsid w:val="00AF7FE5"/>
    <w:rsid w:val="00B0038F"/>
    <w:rsid w:val="00B01394"/>
    <w:rsid w:val="00B02702"/>
    <w:rsid w:val="00B069FC"/>
    <w:rsid w:val="00B14EC4"/>
    <w:rsid w:val="00B17F27"/>
    <w:rsid w:val="00B32B61"/>
    <w:rsid w:val="00B32C78"/>
    <w:rsid w:val="00B366A6"/>
    <w:rsid w:val="00B36F59"/>
    <w:rsid w:val="00B37BDA"/>
    <w:rsid w:val="00B45C18"/>
    <w:rsid w:val="00B6054B"/>
    <w:rsid w:val="00B67F73"/>
    <w:rsid w:val="00B7176E"/>
    <w:rsid w:val="00B726FD"/>
    <w:rsid w:val="00B73E8E"/>
    <w:rsid w:val="00B83A51"/>
    <w:rsid w:val="00B86BF4"/>
    <w:rsid w:val="00B87954"/>
    <w:rsid w:val="00B92D55"/>
    <w:rsid w:val="00B92FE5"/>
    <w:rsid w:val="00B93FB1"/>
    <w:rsid w:val="00BA6A2D"/>
    <w:rsid w:val="00BB3886"/>
    <w:rsid w:val="00BC12AA"/>
    <w:rsid w:val="00BC5102"/>
    <w:rsid w:val="00BC5D40"/>
    <w:rsid w:val="00BC73A6"/>
    <w:rsid w:val="00BD07DC"/>
    <w:rsid w:val="00BD16D9"/>
    <w:rsid w:val="00BD7657"/>
    <w:rsid w:val="00BF02A1"/>
    <w:rsid w:val="00BF3236"/>
    <w:rsid w:val="00BF36DF"/>
    <w:rsid w:val="00C009D3"/>
    <w:rsid w:val="00C06107"/>
    <w:rsid w:val="00C072BB"/>
    <w:rsid w:val="00C07DA1"/>
    <w:rsid w:val="00C124B7"/>
    <w:rsid w:val="00C1748C"/>
    <w:rsid w:val="00C21D5C"/>
    <w:rsid w:val="00C23031"/>
    <w:rsid w:val="00C26B51"/>
    <w:rsid w:val="00C32DAA"/>
    <w:rsid w:val="00C45AE9"/>
    <w:rsid w:val="00C52B00"/>
    <w:rsid w:val="00C52EA4"/>
    <w:rsid w:val="00C52EB1"/>
    <w:rsid w:val="00C61576"/>
    <w:rsid w:val="00C6444F"/>
    <w:rsid w:val="00C72948"/>
    <w:rsid w:val="00C77924"/>
    <w:rsid w:val="00C84581"/>
    <w:rsid w:val="00C9153A"/>
    <w:rsid w:val="00CA4D36"/>
    <w:rsid w:val="00CB0DEC"/>
    <w:rsid w:val="00CD261D"/>
    <w:rsid w:val="00CF0C1F"/>
    <w:rsid w:val="00CF3C24"/>
    <w:rsid w:val="00D072A6"/>
    <w:rsid w:val="00D13F3D"/>
    <w:rsid w:val="00D15AB5"/>
    <w:rsid w:val="00D16045"/>
    <w:rsid w:val="00D22369"/>
    <w:rsid w:val="00D23272"/>
    <w:rsid w:val="00D247A1"/>
    <w:rsid w:val="00D264BB"/>
    <w:rsid w:val="00D41EBF"/>
    <w:rsid w:val="00D43B73"/>
    <w:rsid w:val="00D462E2"/>
    <w:rsid w:val="00D5549E"/>
    <w:rsid w:val="00D64AE4"/>
    <w:rsid w:val="00D74108"/>
    <w:rsid w:val="00D741C6"/>
    <w:rsid w:val="00D81779"/>
    <w:rsid w:val="00D82EF2"/>
    <w:rsid w:val="00D84E00"/>
    <w:rsid w:val="00D9082F"/>
    <w:rsid w:val="00DA50E5"/>
    <w:rsid w:val="00DB523D"/>
    <w:rsid w:val="00DC4F2D"/>
    <w:rsid w:val="00DC5996"/>
    <w:rsid w:val="00DC6884"/>
    <w:rsid w:val="00DD7AF0"/>
    <w:rsid w:val="00DE3570"/>
    <w:rsid w:val="00DE5629"/>
    <w:rsid w:val="00DF17B6"/>
    <w:rsid w:val="00DF2656"/>
    <w:rsid w:val="00DF7750"/>
    <w:rsid w:val="00DF7C68"/>
    <w:rsid w:val="00E04512"/>
    <w:rsid w:val="00E04E9F"/>
    <w:rsid w:val="00E056E8"/>
    <w:rsid w:val="00E06E81"/>
    <w:rsid w:val="00E24631"/>
    <w:rsid w:val="00E252BF"/>
    <w:rsid w:val="00E25726"/>
    <w:rsid w:val="00E33289"/>
    <w:rsid w:val="00E36F98"/>
    <w:rsid w:val="00E42E8E"/>
    <w:rsid w:val="00E441BD"/>
    <w:rsid w:val="00E44F50"/>
    <w:rsid w:val="00E551B7"/>
    <w:rsid w:val="00E5551A"/>
    <w:rsid w:val="00E6242C"/>
    <w:rsid w:val="00E62BBB"/>
    <w:rsid w:val="00E77A9A"/>
    <w:rsid w:val="00E846A1"/>
    <w:rsid w:val="00E87590"/>
    <w:rsid w:val="00E908D5"/>
    <w:rsid w:val="00EA3B83"/>
    <w:rsid w:val="00EA655D"/>
    <w:rsid w:val="00EB0877"/>
    <w:rsid w:val="00EC4949"/>
    <w:rsid w:val="00ED4CB9"/>
    <w:rsid w:val="00ED5893"/>
    <w:rsid w:val="00ED7E36"/>
    <w:rsid w:val="00EE0B98"/>
    <w:rsid w:val="00EE306A"/>
    <w:rsid w:val="00EE4D9F"/>
    <w:rsid w:val="00F02627"/>
    <w:rsid w:val="00F03BFF"/>
    <w:rsid w:val="00F064E8"/>
    <w:rsid w:val="00F12131"/>
    <w:rsid w:val="00F1412C"/>
    <w:rsid w:val="00F14D7D"/>
    <w:rsid w:val="00F37F9C"/>
    <w:rsid w:val="00F60DF8"/>
    <w:rsid w:val="00F60F08"/>
    <w:rsid w:val="00F62B40"/>
    <w:rsid w:val="00F671C8"/>
    <w:rsid w:val="00F67B55"/>
    <w:rsid w:val="00F704A1"/>
    <w:rsid w:val="00F74320"/>
    <w:rsid w:val="00F758AF"/>
    <w:rsid w:val="00F82007"/>
    <w:rsid w:val="00F839E6"/>
    <w:rsid w:val="00F85D4A"/>
    <w:rsid w:val="00F86EF9"/>
    <w:rsid w:val="00F90631"/>
    <w:rsid w:val="00F91760"/>
    <w:rsid w:val="00FA4896"/>
    <w:rsid w:val="00FA68B7"/>
    <w:rsid w:val="00FA6FDF"/>
    <w:rsid w:val="00FB1F68"/>
    <w:rsid w:val="00FB50DC"/>
    <w:rsid w:val="00FC271C"/>
    <w:rsid w:val="00FC311F"/>
    <w:rsid w:val="00FC65E1"/>
    <w:rsid w:val="00FD28F6"/>
    <w:rsid w:val="00FD5143"/>
    <w:rsid w:val="00FE6287"/>
    <w:rsid w:val="00FE7A19"/>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64B57D1"/>
  <w15:chartTrackingRefBased/>
  <w15:docId w15:val="{1EB21272-C889-4D4D-AE4A-9A3F90F4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rFonts w:ascii="Helvetica" w:hAnsi="Helvetica"/>
      <w:sz w:val="18"/>
    </w:rPr>
  </w:style>
  <w:style w:type="paragraph" w:styleId="Heading1">
    <w:name w:val="heading 1"/>
    <w:basedOn w:val="Normal"/>
    <w:next w:val="Normal"/>
    <w:qFormat/>
    <w:rsid w:val="009E4A48"/>
    <w:pPr>
      <w:keepNext/>
      <w:tabs>
        <w:tab w:val="left" w:pos="432"/>
        <w:tab w:val="left" w:pos="576"/>
      </w:tabs>
      <w:spacing w:before="240" w:after="120"/>
      <w:ind w:left="720" w:hanging="720"/>
      <w:outlineLvl w:val="0"/>
    </w:pPr>
    <w:rPr>
      <w:b/>
      <w:sz w:val="24"/>
    </w:rPr>
  </w:style>
  <w:style w:type="paragraph" w:styleId="Heading2">
    <w:name w:val="heading 2"/>
    <w:basedOn w:val="Normal"/>
    <w:next w:val="Normal"/>
    <w:qFormat/>
    <w:rsid w:val="009E4A48"/>
    <w:pPr>
      <w:keepNext/>
      <w:tabs>
        <w:tab w:val="left" w:pos="576"/>
      </w:tabs>
      <w:spacing w:before="120" w:after="120"/>
      <w:ind w:left="576" w:hanging="576"/>
      <w:outlineLvl w:val="1"/>
    </w:pPr>
    <w:rPr>
      <w:b/>
      <w:sz w:val="22"/>
    </w:rPr>
  </w:style>
  <w:style w:type="paragraph" w:styleId="Heading3">
    <w:name w:val="heading 3"/>
    <w:basedOn w:val="Normal"/>
    <w:next w:val="Normal"/>
    <w:qFormat/>
    <w:pPr>
      <w:keepNext/>
      <w:spacing w:before="120" w:after="120"/>
      <w:ind w:left="720" w:hanging="720"/>
      <w:outlineLvl w:val="2"/>
    </w:pPr>
    <w:rPr>
      <w:b/>
    </w:rPr>
  </w:style>
  <w:style w:type="paragraph" w:styleId="Heading4">
    <w:name w:val="heading 4"/>
    <w:basedOn w:val="Normal"/>
    <w:next w:val="Normal"/>
    <w:qFormat/>
    <w:pPr>
      <w:keepNext/>
      <w:tabs>
        <w:tab w:val="left" w:pos="864"/>
      </w:tabs>
      <w:spacing w:before="240" w:after="60"/>
      <w:ind w:left="864" w:hanging="864"/>
      <w:outlineLvl w:val="3"/>
    </w:pPr>
    <w:rPr>
      <w:rFonts w:ascii="Arial" w:hAnsi="Arial"/>
      <w:b/>
    </w:rPr>
  </w:style>
  <w:style w:type="paragraph" w:styleId="Heading5">
    <w:name w:val="heading 5"/>
    <w:basedOn w:val="Normal"/>
    <w:next w:val="Normal"/>
    <w:qFormat/>
    <w:pPr>
      <w:tabs>
        <w:tab w:val="left" w:pos="1008"/>
      </w:tabs>
      <w:spacing w:before="240" w:after="60"/>
      <w:ind w:left="1008" w:hanging="1008"/>
      <w:outlineLvl w:val="4"/>
    </w:pPr>
    <w:rPr>
      <w:sz w:val="22"/>
    </w:rPr>
  </w:style>
  <w:style w:type="paragraph" w:styleId="Heading6">
    <w:name w:val="heading 6"/>
    <w:basedOn w:val="Normal"/>
    <w:next w:val="Normal"/>
    <w:qFormat/>
    <w:pPr>
      <w:tabs>
        <w:tab w:val="left" w:pos="1152"/>
      </w:tabs>
      <w:spacing w:before="240" w:after="60"/>
      <w:ind w:left="1152" w:hanging="1152"/>
      <w:outlineLvl w:val="5"/>
    </w:pPr>
    <w:rPr>
      <w:rFonts w:ascii="Times New Roman" w:hAnsi="Times New Roman"/>
      <w:i/>
      <w:sz w:val="22"/>
    </w:rPr>
  </w:style>
  <w:style w:type="paragraph" w:styleId="Heading7">
    <w:name w:val="heading 7"/>
    <w:basedOn w:val="Normal"/>
    <w:next w:val="Normal"/>
    <w:qFormat/>
    <w:pPr>
      <w:tabs>
        <w:tab w:val="left" w:pos="1296"/>
      </w:tabs>
      <w:spacing w:before="240" w:after="60"/>
      <w:ind w:left="1296" w:hanging="1296"/>
      <w:outlineLvl w:val="6"/>
    </w:pPr>
    <w:rPr>
      <w:rFonts w:ascii="Arial" w:hAnsi="Arial"/>
      <w:sz w:val="20"/>
    </w:rPr>
  </w:style>
  <w:style w:type="paragraph" w:styleId="Heading8">
    <w:name w:val="heading 8"/>
    <w:basedOn w:val="Normal"/>
    <w:next w:val="Normal"/>
    <w:qFormat/>
    <w:pPr>
      <w:tabs>
        <w:tab w:val="left" w:pos="1440"/>
      </w:tabs>
      <w:spacing w:before="240" w:after="60"/>
      <w:ind w:left="1440" w:hanging="1440"/>
      <w:outlineLvl w:val="7"/>
    </w:pPr>
    <w:rPr>
      <w:rFonts w:ascii="Arial" w:hAnsi="Arial"/>
      <w:i/>
      <w:sz w:val="20"/>
    </w:rPr>
  </w:style>
  <w:style w:type="paragraph" w:styleId="Heading9">
    <w:name w:val="heading 9"/>
    <w:basedOn w:val="Normal"/>
    <w:next w:val="Normal"/>
    <w:qFormat/>
    <w:pPr>
      <w:tabs>
        <w:tab w:val="left" w:pos="1584"/>
      </w:tabs>
      <w:spacing w:before="240" w:after="60"/>
      <w:ind w:left="1584" w:hanging="1584"/>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odyText21">
    <w:name w:val="Body Text 21"/>
    <w:basedOn w:val="Normal"/>
    <w:pPr>
      <w:ind w:left="540" w:hanging="360"/>
    </w:pPr>
  </w:style>
  <w:style w:type="paragraph" w:styleId="BodyText">
    <w:name w:val="Body Text"/>
    <w:basedOn w:val="Normal"/>
  </w:style>
  <w:style w:type="paragraph" w:styleId="BodyText2">
    <w:name w:val="Body Text 2"/>
    <w:basedOn w:val="Normal"/>
    <w:rPr>
      <w:u w:val="single"/>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1">
    <w:name w:val="toc 1"/>
    <w:basedOn w:val="Normal"/>
    <w:next w:val="Normal"/>
    <w:uiPriority w:val="39"/>
    <w:rsid w:val="00503ED6"/>
    <w:pPr>
      <w:jc w:val="left"/>
    </w:pPr>
    <w:rPr>
      <w:rFonts w:ascii="Arial" w:hAnsi="Arial"/>
      <w:b/>
      <w:bCs/>
      <w:caps/>
      <w:sz w:val="22"/>
      <w:szCs w:val="22"/>
    </w:rPr>
  </w:style>
  <w:style w:type="paragraph" w:styleId="TOC2">
    <w:name w:val="toc 2"/>
    <w:basedOn w:val="Normal"/>
    <w:next w:val="Normal"/>
    <w:uiPriority w:val="39"/>
    <w:pPr>
      <w:ind w:left="180"/>
      <w:jc w:val="left"/>
    </w:pPr>
    <w:rPr>
      <w:rFonts w:ascii="Arial" w:hAnsi="Arial"/>
      <w:b/>
      <w:smallCaps/>
      <w:sz w:val="20"/>
      <w:szCs w:val="24"/>
    </w:rPr>
  </w:style>
  <w:style w:type="paragraph" w:styleId="TOC3">
    <w:name w:val="toc 3"/>
    <w:basedOn w:val="Normal"/>
    <w:next w:val="Normal"/>
    <w:uiPriority w:val="39"/>
    <w:pPr>
      <w:ind w:left="360"/>
      <w:jc w:val="left"/>
    </w:pPr>
    <w:rPr>
      <w:rFonts w:ascii="Arial" w:hAnsi="Arial"/>
      <w:iCs/>
      <w:sz w:val="20"/>
      <w:szCs w:val="24"/>
    </w:rPr>
  </w:style>
  <w:style w:type="paragraph" w:styleId="TOC4">
    <w:name w:val="toc 4"/>
    <w:basedOn w:val="Normal"/>
    <w:next w:val="Normal"/>
    <w:uiPriority w:val="39"/>
    <w:pPr>
      <w:ind w:left="540"/>
      <w:jc w:val="left"/>
    </w:pPr>
    <w:rPr>
      <w:rFonts w:ascii="Arial" w:hAnsi="Arial"/>
      <w:szCs w:val="21"/>
    </w:rPr>
  </w:style>
  <w:style w:type="paragraph" w:styleId="TOC5">
    <w:name w:val="toc 5"/>
    <w:basedOn w:val="Normal"/>
    <w:next w:val="Normal"/>
    <w:uiPriority w:val="39"/>
    <w:pPr>
      <w:ind w:left="720"/>
      <w:jc w:val="left"/>
    </w:pPr>
    <w:rPr>
      <w:rFonts w:ascii="Times New Roman" w:hAnsi="Times New Roman"/>
      <w:szCs w:val="21"/>
    </w:rPr>
  </w:style>
  <w:style w:type="paragraph" w:styleId="TOC6">
    <w:name w:val="toc 6"/>
    <w:basedOn w:val="Normal"/>
    <w:next w:val="Normal"/>
    <w:uiPriority w:val="39"/>
    <w:pPr>
      <w:ind w:left="900"/>
      <w:jc w:val="left"/>
    </w:pPr>
    <w:rPr>
      <w:rFonts w:ascii="Times New Roman" w:hAnsi="Times New Roman"/>
      <w:szCs w:val="21"/>
    </w:rPr>
  </w:style>
  <w:style w:type="paragraph" w:styleId="TOC7">
    <w:name w:val="toc 7"/>
    <w:basedOn w:val="Normal"/>
    <w:next w:val="Normal"/>
    <w:uiPriority w:val="39"/>
    <w:pPr>
      <w:ind w:left="1080"/>
      <w:jc w:val="left"/>
    </w:pPr>
    <w:rPr>
      <w:rFonts w:ascii="Times New Roman" w:hAnsi="Times New Roman"/>
      <w:szCs w:val="21"/>
    </w:rPr>
  </w:style>
  <w:style w:type="paragraph" w:styleId="TOC8">
    <w:name w:val="toc 8"/>
    <w:basedOn w:val="Normal"/>
    <w:next w:val="Normal"/>
    <w:uiPriority w:val="39"/>
    <w:pPr>
      <w:ind w:left="1260"/>
      <w:jc w:val="left"/>
    </w:pPr>
    <w:rPr>
      <w:rFonts w:ascii="Times New Roman" w:hAnsi="Times New Roman"/>
      <w:szCs w:val="21"/>
    </w:rPr>
  </w:style>
  <w:style w:type="paragraph" w:styleId="TOC9">
    <w:name w:val="toc 9"/>
    <w:basedOn w:val="Normal"/>
    <w:next w:val="Normal"/>
    <w:uiPriority w:val="39"/>
    <w:pPr>
      <w:ind w:left="1440"/>
      <w:jc w:val="left"/>
    </w:pPr>
    <w:rPr>
      <w:rFonts w:ascii="Times New Roman" w:hAnsi="Times New Roman"/>
      <w:szCs w:val="21"/>
    </w:rPr>
  </w:style>
  <w:style w:type="paragraph" w:customStyle="1" w:styleId="Heading1a">
    <w:name w:val="Heading 1a"/>
    <w:basedOn w:val="Heading1"/>
    <w:next w:val="Normal"/>
    <w:pPr>
      <w:tabs>
        <w:tab w:val="clear" w:pos="432"/>
      </w:tabs>
      <w:ind w:left="0" w:firstLine="0"/>
      <w:outlineLvl w:val="9"/>
    </w:pPr>
  </w:style>
  <w:style w:type="paragraph" w:styleId="BodyTextIndent">
    <w:name w:val="Body Text Indent"/>
    <w:basedOn w:val="Normal"/>
    <w:pPr>
      <w:ind w:left="540" w:hanging="360"/>
    </w:p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rPr>
      <w:sz w:val="20"/>
    </w:rPr>
  </w:style>
  <w:style w:type="character" w:styleId="Hyperlink">
    <w:name w:val="Hyperlink"/>
    <w:uiPriority w:val="99"/>
    <w:rPr>
      <w:color w:val="0000FF"/>
      <w:u w:val="single"/>
    </w:rPr>
  </w:style>
  <w:style w:type="paragraph" w:customStyle="1" w:styleId="StyleTOC2Left013Before5pt">
    <w:name w:val="Style TOC 2 + Left:  0.13&quot; Before:  5 pt"/>
    <w:basedOn w:val="TOC2"/>
    <w:rsid w:val="00AE7C1A"/>
    <w:pPr>
      <w:spacing w:before="100"/>
      <w:ind w:left="187"/>
    </w:pPr>
    <w:rPr>
      <w:b w:val="0"/>
      <w:bCs/>
      <w:szCs w:val="20"/>
    </w:rPr>
  </w:style>
  <w:style w:type="paragraph" w:customStyle="1" w:styleId="StyleTOC2Left013">
    <w:name w:val="Style TOC 2 + Left:  0.13&quot;"/>
    <w:basedOn w:val="TOC2"/>
    <w:rsid w:val="00AE7C1A"/>
    <w:pPr>
      <w:ind w:left="187"/>
    </w:pPr>
    <w:rPr>
      <w:b w:val="0"/>
      <w:bCs/>
      <w:szCs w:val="20"/>
    </w:rPr>
  </w:style>
  <w:style w:type="paragraph" w:customStyle="1" w:styleId="StyleTOC2Left0131">
    <w:name w:val="Style TOC 2 + Left:  0.13&quot;1"/>
    <w:basedOn w:val="TOC2"/>
    <w:rsid w:val="00AE7C1A"/>
    <w:pPr>
      <w:ind w:left="187"/>
    </w:pPr>
    <w:rPr>
      <w:b w:val="0"/>
      <w:bCs/>
      <w:szCs w:val="20"/>
    </w:rPr>
  </w:style>
  <w:style w:type="paragraph" w:customStyle="1" w:styleId="StyleTOC2Left0132">
    <w:name w:val="Style TOC 2 + Left:  0.13&quot;2"/>
    <w:basedOn w:val="TOC2"/>
    <w:rsid w:val="00AE7C1A"/>
    <w:pPr>
      <w:ind w:left="187"/>
    </w:pPr>
    <w:rPr>
      <w:b w:val="0"/>
      <w:bCs/>
      <w:szCs w:val="20"/>
    </w:rPr>
  </w:style>
  <w:style w:type="paragraph" w:customStyle="1" w:styleId="StyleTOC2Left013Before5pt1">
    <w:name w:val="Style TOC 2 + Left:  0.13&quot; Before:  5 pt1"/>
    <w:basedOn w:val="TOC2"/>
    <w:rsid w:val="00AE7C1A"/>
    <w:pPr>
      <w:spacing w:before="100"/>
      <w:ind w:left="187"/>
    </w:pPr>
    <w:rPr>
      <w:b w:val="0"/>
      <w:bCs/>
      <w:szCs w:val="20"/>
    </w:rPr>
  </w:style>
  <w:style w:type="paragraph" w:customStyle="1" w:styleId="StyleTOC2Left013Before5pt2">
    <w:name w:val="Style TOC 2 + Left:  0.13&quot; Before:  5 pt2"/>
    <w:basedOn w:val="TOC2"/>
    <w:rsid w:val="00AE7C1A"/>
    <w:pPr>
      <w:spacing w:before="100"/>
      <w:ind w:left="187"/>
    </w:pPr>
    <w:rPr>
      <w:b w:val="0"/>
      <w:bCs/>
      <w:szCs w:val="20"/>
    </w:rPr>
  </w:style>
  <w:style w:type="character" w:customStyle="1" w:styleId="bodyfont">
    <w:name w:val="bodyfont"/>
    <w:basedOn w:val="DefaultParagraphFont"/>
    <w:rsid w:val="00BC5D40"/>
  </w:style>
  <w:style w:type="paragraph" w:styleId="NormalWeb">
    <w:name w:val="Normal (Web)"/>
    <w:basedOn w:val="Normal"/>
    <w:rsid w:val="00A62CCF"/>
    <w:rPr>
      <w:rFonts w:ascii="Times New Roman" w:hAnsi="Times New Roman"/>
      <w:sz w:val="24"/>
      <w:szCs w:val="24"/>
    </w:rPr>
  </w:style>
  <w:style w:type="paragraph" w:styleId="CommentSubject">
    <w:name w:val="annotation subject"/>
    <w:basedOn w:val="CommentText"/>
    <w:next w:val="CommentText"/>
    <w:link w:val="CommentSubjectChar"/>
    <w:rsid w:val="00757FE9"/>
    <w:rPr>
      <w:b/>
      <w:bCs/>
    </w:rPr>
  </w:style>
  <w:style w:type="character" w:customStyle="1" w:styleId="CommentTextChar">
    <w:name w:val="Comment Text Char"/>
    <w:link w:val="CommentText"/>
    <w:semiHidden/>
    <w:rsid w:val="00757FE9"/>
    <w:rPr>
      <w:rFonts w:ascii="Helvetica" w:hAnsi="Helvetica"/>
    </w:rPr>
  </w:style>
  <w:style w:type="character" w:customStyle="1" w:styleId="CommentSubjectChar">
    <w:name w:val="Comment Subject Char"/>
    <w:link w:val="CommentSubject"/>
    <w:rsid w:val="00757FE9"/>
    <w:rPr>
      <w:rFonts w:ascii="Helvetica" w:hAnsi="Helvetica"/>
      <w:b/>
      <w:bCs/>
    </w:rPr>
  </w:style>
  <w:style w:type="paragraph" w:styleId="Revision">
    <w:name w:val="Revision"/>
    <w:hidden/>
    <w:uiPriority w:val="99"/>
    <w:semiHidden/>
    <w:rsid w:val="00757FE9"/>
    <w:rPr>
      <w:rFonts w:ascii="Helvetica" w:hAnsi="Helvetica"/>
      <w:sz w:val="18"/>
    </w:rPr>
  </w:style>
  <w:style w:type="paragraph" w:styleId="BalloonText">
    <w:name w:val="Balloon Text"/>
    <w:basedOn w:val="Normal"/>
    <w:link w:val="BalloonTextChar"/>
    <w:rsid w:val="00757FE9"/>
    <w:rPr>
      <w:rFonts w:ascii="Tahoma" w:hAnsi="Tahoma" w:cs="Tahoma"/>
      <w:sz w:val="16"/>
      <w:szCs w:val="16"/>
    </w:rPr>
  </w:style>
  <w:style w:type="character" w:customStyle="1" w:styleId="BalloonTextChar">
    <w:name w:val="Balloon Text Char"/>
    <w:link w:val="BalloonText"/>
    <w:rsid w:val="00757FE9"/>
    <w:rPr>
      <w:rFonts w:ascii="Tahoma" w:hAnsi="Tahoma" w:cs="Tahoma"/>
      <w:sz w:val="16"/>
      <w:szCs w:val="16"/>
    </w:rPr>
  </w:style>
  <w:style w:type="paragraph" w:customStyle="1" w:styleId="Style1">
    <w:name w:val="Style1"/>
    <w:basedOn w:val="Heading2"/>
    <w:qFormat/>
    <w:rsid w:val="00C06107"/>
    <w:pPr>
      <w:widowControl w:val="0"/>
      <w:numPr>
        <w:numId w:val="28"/>
      </w:numPr>
      <w:tabs>
        <w:tab w:val="clear" w:pos="576"/>
        <w:tab w:val="clear" w:pos="720"/>
      </w:tabs>
      <w:overflowPunct w:val="0"/>
      <w:autoSpaceDE w:val="0"/>
      <w:autoSpaceDN w:val="0"/>
      <w:adjustRightInd w:val="0"/>
      <w:spacing w:before="0" w:after="0"/>
      <w:ind w:left="360"/>
      <w:textAlignment w:val="baseline"/>
    </w:pPr>
    <w:rPr>
      <w:rFonts w:ascii="Arial" w:hAnsi="Arial"/>
      <w:color w:val="000000"/>
      <w:sz w:val="28"/>
      <w:szCs w:val="24"/>
    </w:rPr>
  </w:style>
  <w:style w:type="paragraph" w:styleId="TOCHeading">
    <w:name w:val="TOC Heading"/>
    <w:basedOn w:val="Heading1"/>
    <w:next w:val="Normal"/>
    <w:uiPriority w:val="39"/>
    <w:unhideWhenUsed/>
    <w:qFormat/>
    <w:rsid w:val="009E4A48"/>
    <w:pPr>
      <w:keepLines/>
      <w:tabs>
        <w:tab w:val="clear" w:pos="432"/>
        <w:tab w:val="clear" w:pos="576"/>
      </w:tabs>
      <w:spacing w:after="0" w:line="259" w:lineRule="auto"/>
      <w:ind w:left="0" w:firstLine="0"/>
      <w:jc w:val="left"/>
      <w:outlineLvl w:val="9"/>
    </w:pPr>
    <w:rPr>
      <w:rFonts w:ascii="Calibri Light" w:hAnsi="Calibri Light"/>
      <w:b w:val="0"/>
      <w:color w:val="2F5496"/>
      <w:sz w:val="32"/>
      <w:szCs w:val="32"/>
    </w:rPr>
  </w:style>
  <w:style w:type="character" w:styleId="Strong">
    <w:name w:val="Strong"/>
    <w:qFormat/>
    <w:rsid w:val="009E4A48"/>
    <w:rPr>
      <w:b/>
      <w:bCs/>
    </w:rPr>
  </w:style>
  <w:style w:type="character" w:styleId="UnresolvedMention">
    <w:name w:val="Unresolved Mention"/>
    <w:uiPriority w:val="99"/>
    <w:semiHidden/>
    <w:unhideWhenUsed/>
    <w:rsid w:val="000B2B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09568">
      <w:bodyDiv w:val="1"/>
      <w:marLeft w:val="0"/>
      <w:marRight w:val="0"/>
      <w:marTop w:val="0"/>
      <w:marBottom w:val="0"/>
      <w:divBdr>
        <w:top w:val="none" w:sz="0" w:space="0" w:color="auto"/>
        <w:left w:val="none" w:sz="0" w:space="0" w:color="auto"/>
        <w:bottom w:val="none" w:sz="0" w:space="0" w:color="auto"/>
        <w:right w:val="none" w:sz="0" w:space="0" w:color="auto"/>
      </w:divBdr>
    </w:div>
    <w:div w:id="588197023">
      <w:bodyDiv w:val="1"/>
      <w:marLeft w:val="0"/>
      <w:marRight w:val="0"/>
      <w:marTop w:val="0"/>
      <w:marBottom w:val="0"/>
      <w:divBdr>
        <w:top w:val="none" w:sz="0" w:space="0" w:color="auto"/>
        <w:left w:val="none" w:sz="0" w:space="0" w:color="auto"/>
        <w:bottom w:val="none" w:sz="0" w:space="0" w:color="auto"/>
        <w:right w:val="none" w:sz="0" w:space="0" w:color="auto"/>
      </w:divBdr>
    </w:div>
    <w:div w:id="936064959">
      <w:bodyDiv w:val="1"/>
      <w:marLeft w:val="0"/>
      <w:marRight w:val="0"/>
      <w:marTop w:val="0"/>
      <w:marBottom w:val="0"/>
      <w:divBdr>
        <w:top w:val="none" w:sz="0" w:space="0" w:color="auto"/>
        <w:left w:val="none" w:sz="0" w:space="0" w:color="auto"/>
        <w:bottom w:val="none" w:sz="0" w:space="0" w:color="auto"/>
        <w:right w:val="none" w:sz="0" w:space="0" w:color="auto"/>
      </w:divBdr>
    </w:div>
    <w:div w:id="1180586013">
      <w:bodyDiv w:val="1"/>
      <w:marLeft w:val="0"/>
      <w:marRight w:val="0"/>
      <w:marTop w:val="0"/>
      <w:marBottom w:val="0"/>
      <w:divBdr>
        <w:top w:val="none" w:sz="0" w:space="0" w:color="auto"/>
        <w:left w:val="none" w:sz="0" w:space="0" w:color="auto"/>
        <w:bottom w:val="none" w:sz="0" w:space="0" w:color="auto"/>
        <w:right w:val="none" w:sz="0" w:space="0" w:color="auto"/>
      </w:divBdr>
    </w:div>
    <w:div w:id="1262447297">
      <w:bodyDiv w:val="1"/>
      <w:marLeft w:val="0"/>
      <w:marRight w:val="0"/>
      <w:marTop w:val="0"/>
      <w:marBottom w:val="0"/>
      <w:divBdr>
        <w:top w:val="none" w:sz="0" w:space="0" w:color="auto"/>
        <w:left w:val="none" w:sz="0" w:space="0" w:color="auto"/>
        <w:bottom w:val="none" w:sz="0" w:space="0" w:color="auto"/>
        <w:right w:val="none" w:sz="0" w:space="0" w:color="auto"/>
      </w:divBdr>
    </w:div>
    <w:div w:id="1681541693">
      <w:bodyDiv w:val="1"/>
      <w:marLeft w:val="0"/>
      <w:marRight w:val="0"/>
      <w:marTop w:val="0"/>
      <w:marBottom w:val="0"/>
      <w:divBdr>
        <w:top w:val="none" w:sz="0" w:space="0" w:color="auto"/>
        <w:left w:val="none" w:sz="0" w:space="0" w:color="auto"/>
        <w:bottom w:val="none" w:sz="0" w:space="0" w:color="auto"/>
        <w:right w:val="none" w:sz="0" w:space="0" w:color="auto"/>
      </w:divBdr>
    </w:div>
    <w:div w:id="1706055315">
      <w:bodyDiv w:val="1"/>
      <w:marLeft w:val="0"/>
      <w:marRight w:val="0"/>
      <w:marTop w:val="0"/>
      <w:marBottom w:val="0"/>
      <w:divBdr>
        <w:top w:val="none" w:sz="0" w:space="0" w:color="auto"/>
        <w:left w:val="none" w:sz="0" w:space="0" w:color="auto"/>
        <w:bottom w:val="none" w:sz="0" w:space="0" w:color="auto"/>
        <w:right w:val="none" w:sz="0" w:space="0" w:color="auto"/>
      </w:divBdr>
    </w:div>
    <w:div w:id="20876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D6BA7-23D3-4CA1-AB99-520969ED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6624</Words>
  <Characters>43099</Characters>
  <Application>Microsoft Office Word</Application>
  <DocSecurity>0</DocSecurity>
  <Lines>359</Lines>
  <Paragraphs>99</Paragraphs>
  <ScaleCrop>false</ScaleCrop>
  <HeadingPairs>
    <vt:vector size="2" baseType="variant">
      <vt:variant>
        <vt:lpstr>Title</vt:lpstr>
      </vt:variant>
      <vt:variant>
        <vt:i4>1</vt:i4>
      </vt:variant>
    </vt:vector>
  </HeadingPairs>
  <TitlesOfParts>
    <vt:vector size="1" baseType="lpstr">
      <vt:lpstr>B11 Procedures.2</vt:lpstr>
    </vt:vector>
  </TitlesOfParts>
  <Company>JFB Enterprises</Company>
  <LinksUpToDate>false</LinksUpToDate>
  <CharactersWithSpaces>49624</CharactersWithSpaces>
  <SharedDoc>false</SharedDoc>
  <HLinks>
    <vt:vector size="342" baseType="variant">
      <vt:variant>
        <vt:i4>2031674</vt:i4>
      </vt:variant>
      <vt:variant>
        <vt:i4>338</vt:i4>
      </vt:variant>
      <vt:variant>
        <vt:i4>0</vt:i4>
      </vt:variant>
      <vt:variant>
        <vt:i4>5</vt:i4>
      </vt:variant>
      <vt:variant>
        <vt:lpwstr/>
      </vt:variant>
      <vt:variant>
        <vt:lpwstr>_Toc513444892</vt:lpwstr>
      </vt:variant>
      <vt:variant>
        <vt:i4>2031674</vt:i4>
      </vt:variant>
      <vt:variant>
        <vt:i4>332</vt:i4>
      </vt:variant>
      <vt:variant>
        <vt:i4>0</vt:i4>
      </vt:variant>
      <vt:variant>
        <vt:i4>5</vt:i4>
      </vt:variant>
      <vt:variant>
        <vt:lpwstr/>
      </vt:variant>
      <vt:variant>
        <vt:lpwstr>_Toc513444891</vt:lpwstr>
      </vt:variant>
      <vt:variant>
        <vt:i4>2031674</vt:i4>
      </vt:variant>
      <vt:variant>
        <vt:i4>326</vt:i4>
      </vt:variant>
      <vt:variant>
        <vt:i4>0</vt:i4>
      </vt:variant>
      <vt:variant>
        <vt:i4>5</vt:i4>
      </vt:variant>
      <vt:variant>
        <vt:lpwstr/>
      </vt:variant>
      <vt:variant>
        <vt:lpwstr>_Toc513444890</vt:lpwstr>
      </vt:variant>
      <vt:variant>
        <vt:i4>1966138</vt:i4>
      </vt:variant>
      <vt:variant>
        <vt:i4>320</vt:i4>
      </vt:variant>
      <vt:variant>
        <vt:i4>0</vt:i4>
      </vt:variant>
      <vt:variant>
        <vt:i4>5</vt:i4>
      </vt:variant>
      <vt:variant>
        <vt:lpwstr/>
      </vt:variant>
      <vt:variant>
        <vt:lpwstr>_Toc513444889</vt:lpwstr>
      </vt:variant>
      <vt:variant>
        <vt:i4>1966138</vt:i4>
      </vt:variant>
      <vt:variant>
        <vt:i4>314</vt:i4>
      </vt:variant>
      <vt:variant>
        <vt:i4>0</vt:i4>
      </vt:variant>
      <vt:variant>
        <vt:i4>5</vt:i4>
      </vt:variant>
      <vt:variant>
        <vt:lpwstr/>
      </vt:variant>
      <vt:variant>
        <vt:lpwstr>_Toc513444888</vt:lpwstr>
      </vt:variant>
      <vt:variant>
        <vt:i4>1966138</vt:i4>
      </vt:variant>
      <vt:variant>
        <vt:i4>308</vt:i4>
      </vt:variant>
      <vt:variant>
        <vt:i4>0</vt:i4>
      </vt:variant>
      <vt:variant>
        <vt:i4>5</vt:i4>
      </vt:variant>
      <vt:variant>
        <vt:lpwstr/>
      </vt:variant>
      <vt:variant>
        <vt:lpwstr>_Toc513444887</vt:lpwstr>
      </vt:variant>
      <vt:variant>
        <vt:i4>1966138</vt:i4>
      </vt:variant>
      <vt:variant>
        <vt:i4>302</vt:i4>
      </vt:variant>
      <vt:variant>
        <vt:i4>0</vt:i4>
      </vt:variant>
      <vt:variant>
        <vt:i4>5</vt:i4>
      </vt:variant>
      <vt:variant>
        <vt:lpwstr/>
      </vt:variant>
      <vt:variant>
        <vt:lpwstr>_Toc513444886</vt:lpwstr>
      </vt:variant>
      <vt:variant>
        <vt:i4>1966138</vt:i4>
      </vt:variant>
      <vt:variant>
        <vt:i4>296</vt:i4>
      </vt:variant>
      <vt:variant>
        <vt:i4>0</vt:i4>
      </vt:variant>
      <vt:variant>
        <vt:i4>5</vt:i4>
      </vt:variant>
      <vt:variant>
        <vt:lpwstr/>
      </vt:variant>
      <vt:variant>
        <vt:lpwstr>_Toc513444885</vt:lpwstr>
      </vt:variant>
      <vt:variant>
        <vt:i4>1966138</vt:i4>
      </vt:variant>
      <vt:variant>
        <vt:i4>290</vt:i4>
      </vt:variant>
      <vt:variant>
        <vt:i4>0</vt:i4>
      </vt:variant>
      <vt:variant>
        <vt:i4>5</vt:i4>
      </vt:variant>
      <vt:variant>
        <vt:lpwstr/>
      </vt:variant>
      <vt:variant>
        <vt:lpwstr>_Toc513444884</vt:lpwstr>
      </vt:variant>
      <vt:variant>
        <vt:i4>1966138</vt:i4>
      </vt:variant>
      <vt:variant>
        <vt:i4>284</vt:i4>
      </vt:variant>
      <vt:variant>
        <vt:i4>0</vt:i4>
      </vt:variant>
      <vt:variant>
        <vt:i4>5</vt:i4>
      </vt:variant>
      <vt:variant>
        <vt:lpwstr/>
      </vt:variant>
      <vt:variant>
        <vt:lpwstr>_Toc513444883</vt:lpwstr>
      </vt:variant>
      <vt:variant>
        <vt:i4>1966138</vt:i4>
      </vt:variant>
      <vt:variant>
        <vt:i4>278</vt:i4>
      </vt:variant>
      <vt:variant>
        <vt:i4>0</vt:i4>
      </vt:variant>
      <vt:variant>
        <vt:i4>5</vt:i4>
      </vt:variant>
      <vt:variant>
        <vt:lpwstr/>
      </vt:variant>
      <vt:variant>
        <vt:lpwstr>_Toc513444882</vt:lpwstr>
      </vt:variant>
      <vt:variant>
        <vt:i4>1966138</vt:i4>
      </vt:variant>
      <vt:variant>
        <vt:i4>272</vt:i4>
      </vt:variant>
      <vt:variant>
        <vt:i4>0</vt:i4>
      </vt:variant>
      <vt:variant>
        <vt:i4>5</vt:i4>
      </vt:variant>
      <vt:variant>
        <vt:lpwstr/>
      </vt:variant>
      <vt:variant>
        <vt:lpwstr>_Toc513444881</vt:lpwstr>
      </vt:variant>
      <vt:variant>
        <vt:i4>1966138</vt:i4>
      </vt:variant>
      <vt:variant>
        <vt:i4>266</vt:i4>
      </vt:variant>
      <vt:variant>
        <vt:i4>0</vt:i4>
      </vt:variant>
      <vt:variant>
        <vt:i4>5</vt:i4>
      </vt:variant>
      <vt:variant>
        <vt:lpwstr/>
      </vt:variant>
      <vt:variant>
        <vt:lpwstr>_Toc513444880</vt:lpwstr>
      </vt:variant>
      <vt:variant>
        <vt:i4>1114170</vt:i4>
      </vt:variant>
      <vt:variant>
        <vt:i4>260</vt:i4>
      </vt:variant>
      <vt:variant>
        <vt:i4>0</vt:i4>
      </vt:variant>
      <vt:variant>
        <vt:i4>5</vt:i4>
      </vt:variant>
      <vt:variant>
        <vt:lpwstr/>
      </vt:variant>
      <vt:variant>
        <vt:lpwstr>_Toc513444879</vt:lpwstr>
      </vt:variant>
      <vt:variant>
        <vt:i4>1114170</vt:i4>
      </vt:variant>
      <vt:variant>
        <vt:i4>254</vt:i4>
      </vt:variant>
      <vt:variant>
        <vt:i4>0</vt:i4>
      </vt:variant>
      <vt:variant>
        <vt:i4>5</vt:i4>
      </vt:variant>
      <vt:variant>
        <vt:lpwstr/>
      </vt:variant>
      <vt:variant>
        <vt:lpwstr>_Toc513444878</vt:lpwstr>
      </vt:variant>
      <vt:variant>
        <vt:i4>1114170</vt:i4>
      </vt:variant>
      <vt:variant>
        <vt:i4>248</vt:i4>
      </vt:variant>
      <vt:variant>
        <vt:i4>0</vt:i4>
      </vt:variant>
      <vt:variant>
        <vt:i4>5</vt:i4>
      </vt:variant>
      <vt:variant>
        <vt:lpwstr/>
      </vt:variant>
      <vt:variant>
        <vt:lpwstr>_Toc513444877</vt:lpwstr>
      </vt:variant>
      <vt:variant>
        <vt:i4>1114170</vt:i4>
      </vt:variant>
      <vt:variant>
        <vt:i4>242</vt:i4>
      </vt:variant>
      <vt:variant>
        <vt:i4>0</vt:i4>
      </vt:variant>
      <vt:variant>
        <vt:i4>5</vt:i4>
      </vt:variant>
      <vt:variant>
        <vt:lpwstr/>
      </vt:variant>
      <vt:variant>
        <vt:lpwstr>_Toc513444876</vt:lpwstr>
      </vt:variant>
      <vt:variant>
        <vt:i4>1114170</vt:i4>
      </vt:variant>
      <vt:variant>
        <vt:i4>236</vt:i4>
      </vt:variant>
      <vt:variant>
        <vt:i4>0</vt:i4>
      </vt:variant>
      <vt:variant>
        <vt:i4>5</vt:i4>
      </vt:variant>
      <vt:variant>
        <vt:lpwstr/>
      </vt:variant>
      <vt:variant>
        <vt:lpwstr>_Toc513444875</vt:lpwstr>
      </vt:variant>
      <vt:variant>
        <vt:i4>1114170</vt:i4>
      </vt:variant>
      <vt:variant>
        <vt:i4>230</vt:i4>
      </vt:variant>
      <vt:variant>
        <vt:i4>0</vt:i4>
      </vt:variant>
      <vt:variant>
        <vt:i4>5</vt:i4>
      </vt:variant>
      <vt:variant>
        <vt:lpwstr/>
      </vt:variant>
      <vt:variant>
        <vt:lpwstr>_Toc513444874</vt:lpwstr>
      </vt:variant>
      <vt:variant>
        <vt:i4>1114170</vt:i4>
      </vt:variant>
      <vt:variant>
        <vt:i4>224</vt:i4>
      </vt:variant>
      <vt:variant>
        <vt:i4>0</vt:i4>
      </vt:variant>
      <vt:variant>
        <vt:i4>5</vt:i4>
      </vt:variant>
      <vt:variant>
        <vt:lpwstr/>
      </vt:variant>
      <vt:variant>
        <vt:lpwstr>_Toc513444873</vt:lpwstr>
      </vt:variant>
      <vt:variant>
        <vt:i4>1114170</vt:i4>
      </vt:variant>
      <vt:variant>
        <vt:i4>218</vt:i4>
      </vt:variant>
      <vt:variant>
        <vt:i4>0</vt:i4>
      </vt:variant>
      <vt:variant>
        <vt:i4>5</vt:i4>
      </vt:variant>
      <vt:variant>
        <vt:lpwstr/>
      </vt:variant>
      <vt:variant>
        <vt:lpwstr>_Toc513444872</vt:lpwstr>
      </vt:variant>
      <vt:variant>
        <vt:i4>1114170</vt:i4>
      </vt:variant>
      <vt:variant>
        <vt:i4>212</vt:i4>
      </vt:variant>
      <vt:variant>
        <vt:i4>0</vt:i4>
      </vt:variant>
      <vt:variant>
        <vt:i4>5</vt:i4>
      </vt:variant>
      <vt:variant>
        <vt:lpwstr/>
      </vt:variant>
      <vt:variant>
        <vt:lpwstr>_Toc513444871</vt:lpwstr>
      </vt:variant>
      <vt:variant>
        <vt:i4>1114170</vt:i4>
      </vt:variant>
      <vt:variant>
        <vt:i4>206</vt:i4>
      </vt:variant>
      <vt:variant>
        <vt:i4>0</vt:i4>
      </vt:variant>
      <vt:variant>
        <vt:i4>5</vt:i4>
      </vt:variant>
      <vt:variant>
        <vt:lpwstr/>
      </vt:variant>
      <vt:variant>
        <vt:lpwstr>_Toc513444870</vt:lpwstr>
      </vt:variant>
      <vt:variant>
        <vt:i4>1048634</vt:i4>
      </vt:variant>
      <vt:variant>
        <vt:i4>200</vt:i4>
      </vt:variant>
      <vt:variant>
        <vt:i4>0</vt:i4>
      </vt:variant>
      <vt:variant>
        <vt:i4>5</vt:i4>
      </vt:variant>
      <vt:variant>
        <vt:lpwstr/>
      </vt:variant>
      <vt:variant>
        <vt:lpwstr>_Toc513444869</vt:lpwstr>
      </vt:variant>
      <vt:variant>
        <vt:i4>1048634</vt:i4>
      </vt:variant>
      <vt:variant>
        <vt:i4>194</vt:i4>
      </vt:variant>
      <vt:variant>
        <vt:i4>0</vt:i4>
      </vt:variant>
      <vt:variant>
        <vt:i4>5</vt:i4>
      </vt:variant>
      <vt:variant>
        <vt:lpwstr/>
      </vt:variant>
      <vt:variant>
        <vt:lpwstr>_Toc513444868</vt:lpwstr>
      </vt:variant>
      <vt:variant>
        <vt:i4>1048634</vt:i4>
      </vt:variant>
      <vt:variant>
        <vt:i4>188</vt:i4>
      </vt:variant>
      <vt:variant>
        <vt:i4>0</vt:i4>
      </vt:variant>
      <vt:variant>
        <vt:i4>5</vt:i4>
      </vt:variant>
      <vt:variant>
        <vt:lpwstr/>
      </vt:variant>
      <vt:variant>
        <vt:lpwstr>_Toc513444867</vt:lpwstr>
      </vt:variant>
      <vt:variant>
        <vt:i4>1048634</vt:i4>
      </vt:variant>
      <vt:variant>
        <vt:i4>182</vt:i4>
      </vt:variant>
      <vt:variant>
        <vt:i4>0</vt:i4>
      </vt:variant>
      <vt:variant>
        <vt:i4>5</vt:i4>
      </vt:variant>
      <vt:variant>
        <vt:lpwstr/>
      </vt:variant>
      <vt:variant>
        <vt:lpwstr>_Toc513444866</vt:lpwstr>
      </vt:variant>
      <vt:variant>
        <vt:i4>1048634</vt:i4>
      </vt:variant>
      <vt:variant>
        <vt:i4>176</vt:i4>
      </vt:variant>
      <vt:variant>
        <vt:i4>0</vt:i4>
      </vt:variant>
      <vt:variant>
        <vt:i4>5</vt:i4>
      </vt:variant>
      <vt:variant>
        <vt:lpwstr/>
      </vt:variant>
      <vt:variant>
        <vt:lpwstr>_Toc513444865</vt:lpwstr>
      </vt:variant>
      <vt:variant>
        <vt:i4>1048634</vt:i4>
      </vt:variant>
      <vt:variant>
        <vt:i4>170</vt:i4>
      </vt:variant>
      <vt:variant>
        <vt:i4>0</vt:i4>
      </vt:variant>
      <vt:variant>
        <vt:i4>5</vt:i4>
      </vt:variant>
      <vt:variant>
        <vt:lpwstr/>
      </vt:variant>
      <vt:variant>
        <vt:lpwstr>_Toc513444864</vt:lpwstr>
      </vt:variant>
      <vt:variant>
        <vt:i4>1048634</vt:i4>
      </vt:variant>
      <vt:variant>
        <vt:i4>164</vt:i4>
      </vt:variant>
      <vt:variant>
        <vt:i4>0</vt:i4>
      </vt:variant>
      <vt:variant>
        <vt:i4>5</vt:i4>
      </vt:variant>
      <vt:variant>
        <vt:lpwstr/>
      </vt:variant>
      <vt:variant>
        <vt:lpwstr>_Toc513444863</vt:lpwstr>
      </vt:variant>
      <vt:variant>
        <vt:i4>1048634</vt:i4>
      </vt:variant>
      <vt:variant>
        <vt:i4>158</vt:i4>
      </vt:variant>
      <vt:variant>
        <vt:i4>0</vt:i4>
      </vt:variant>
      <vt:variant>
        <vt:i4>5</vt:i4>
      </vt:variant>
      <vt:variant>
        <vt:lpwstr/>
      </vt:variant>
      <vt:variant>
        <vt:lpwstr>_Toc513444862</vt:lpwstr>
      </vt:variant>
      <vt:variant>
        <vt:i4>1048634</vt:i4>
      </vt:variant>
      <vt:variant>
        <vt:i4>152</vt:i4>
      </vt:variant>
      <vt:variant>
        <vt:i4>0</vt:i4>
      </vt:variant>
      <vt:variant>
        <vt:i4>5</vt:i4>
      </vt:variant>
      <vt:variant>
        <vt:lpwstr/>
      </vt:variant>
      <vt:variant>
        <vt:lpwstr>_Toc513444861</vt:lpwstr>
      </vt:variant>
      <vt:variant>
        <vt:i4>1048634</vt:i4>
      </vt:variant>
      <vt:variant>
        <vt:i4>146</vt:i4>
      </vt:variant>
      <vt:variant>
        <vt:i4>0</vt:i4>
      </vt:variant>
      <vt:variant>
        <vt:i4>5</vt:i4>
      </vt:variant>
      <vt:variant>
        <vt:lpwstr/>
      </vt:variant>
      <vt:variant>
        <vt:lpwstr>_Toc513444860</vt:lpwstr>
      </vt:variant>
      <vt:variant>
        <vt:i4>1245242</vt:i4>
      </vt:variant>
      <vt:variant>
        <vt:i4>140</vt:i4>
      </vt:variant>
      <vt:variant>
        <vt:i4>0</vt:i4>
      </vt:variant>
      <vt:variant>
        <vt:i4>5</vt:i4>
      </vt:variant>
      <vt:variant>
        <vt:lpwstr/>
      </vt:variant>
      <vt:variant>
        <vt:lpwstr>_Toc513444859</vt:lpwstr>
      </vt:variant>
      <vt:variant>
        <vt:i4>1245242</vt:i4>
      </vt:variant>
      <vt:variant>
        <vt:i4>134</vt:i4>
      </vt:variant>
      <vt:variant>
        <vt:i4>0</vt:i4>
      </vt:variant>
      <vt:variant>
        <vt:i4>5</vt:i4>
      </vt:variant>
      <vt:variant>
        <vt:lpwstr/>
      </vt:variant>
      <vt:variant>
        <vt:lpwstr>_Toc513444858</vt:lpwstr>
      </vt:variant>
      <vt:variant>
        <vt:i4>1245242</vt:i4>
      </vt:variant>
      <vt:variant>
        <vt:i4>128</vt:i4>
      </vt:variant>
      <vt:variant>
        <vt:i4>0</vt:i4>
      </vt:variant>
      <vt:variant>
        <vt:i4>5</vt:i4>
      </vt:variant>
      <vt:variant>
        <vt:lpwstr/>
      </vt:variant>
      <vt:variant>
        <vt:lpwstr>_Toc513444857</vt:lpwstr>
      </vt:variant>
      <vt:variant>
        <vt:i4>1245242</vt:i4>
      </vt:variant>
      <vt:variant>
        <vt:i4>122</vt:i4>
      </vt:variant>
      <vt:variant>
        <vt:i4>0</vt:i4>
      </vt:variant>
      <vt:variant>
        <vt:i4>5</vt:i4>
      </vt:variant>
      <vt:variant>
        <vt:lpwstr/>
      </vt:variant>
      <vt:variant>
        <vt:lpwstr>_Toc513444856</vt:lpwstr>
      </vt:variant>
      <vt:variant>
        <vt:i4>1245242</vt:i4>
      </vt:variant>
      <vt:variant>
        <vt:i4>116</vt:i4>
      </vt:variant>
      <vt:variant>
        <vt:i4>0</vt:i4>
      </vt:variant>
      <vt:variant>
        <vt:i4>5</vt:i4>
      </vt:variant>
      <vt:variant>
        <vt:lpwstr/>
      </vt:variant>
      <vt:variant>
        <vt:lpwstr>_Toc513444855</vt:lpwstr>
      </vt:variant>
      <vt:variant>
        <vt:i4>1245242</vt:i4>
      </vt:variant>
      <vt:variant>
        <vt:i4>110</vt:i4>
      </vt:variant>
      <vt:variant>
        <vt:i4>0</vt:i4>
      </vt:variant>
      <vt:variant>
        <vt:i4>5</vt:i4>
      </vt:variant>
      <vt:variant>
        <vt:lpwstr/>
      </vt:variant>
      <vt:variant>
        <vt:lpwstr>_Toc513444854</vt:lpwstr>
      </vt:variant>
      <vt:variant>
        <vt:i4>1245242</vt:i4>
      </vt:variant>
      <vt:variant>
        <vt:i4>104</vt:i4>
      </vt:variant>
      <vt:variant>
        <vt:i4>0</vt:i4>
      </vt:variant>
      <vt:variant>
        <vt:i4>5</vt:i4>
      </vt:variant>
      <vt:variant>
        <vt:lpwstr/>
      </vt:variant>
      <vt:variant>
        <vt:lpwstr>_Toc513444853</vt:lpwstr>
      </vt:variant>
      <vt:variant>
        <vt:i4>1245242</vt:i4>
      </vt:variant>
      <vt:variant>
        <vt:i4>98</vt:i4>
      </vt:variant>
      <vt:variant>
        <vt:i4>0</vt:i4>
      </vt:variant>
      <vt:variant>
        <vt:i4>5</vt:i4>
      </vt:variant>
      <vt:variant>
        <vt:lpwstr/>
      </vt:variant>
      <vt:variant>
        <vt:lpwstr>_Toc513444852</vt:lpwstr>
      </vt:variant>
      <vt:variant>
        <vt:i4>1245242</vt:i4>
      </vt:variant>
      <vt:variant>
        <vt:i4>92</vt:i4>
      </vt:variant>
      <vt:variant>
        <vt:i4>0</vt:i4>
      </vt:variant>
      <vt:variant>
        <vt:i4>5</vt:i4>
      </vt:variant>
      <vt:variant>
        <vt:lpwstr/>
      </vt:variant>
      <vt:variant>
        <vt:lpwstr>_Toc513444851</vt:lpwstr>
      </vt:variant>
      <vt:variant>
        <vt:i4>1245242</vt:i4>
      </vt:variant>
      <vt:variant>
        <vt:i4>86</vt:i4>
      </vt:variant>
      <vt:variant>
        <vt:i4>0</vt:i4>
      </vt:variant>
      <vt:variant>
        <vt:i4>5</vt:i4>
      </vt:variant>
      <vt:variant>
        <vt:lpwstr/>
      </vt:variant>
      <vt:variant>
        <vt:lpwstr>_Toc513444850</vt:lpwstr>
      </vt:variant>
      <vt:variant>
        <vt:i4>1179706</vt:i4>
      </vt:variant>
      <vt:variant>
        <vt:i4>80</vt:i4>
      </vt:variant>
      <vt:variant>
        <vt:i4>0</vt:i4>
      </vt:variant>
      <vt:variant>
        <vt:i4>5</vt:i4>
      </vt:variant>
      <vt:variant>
        <vt:lpwstr/>
      </vt:variant>
      <vt:variant>
        <vt:lpwstr>_Toc513444849</vt:lpwstr>
      </vt:variant>
      <vt:variant>
        <vt:i4>1179706</vt:i4>
      </vt:variant>
      <vt:variant>
        <vt:i4>74</vt:i4>
      </vt:variant>
      <vt:variant>
        <vt:i4>0</vt:i4>
      </vt:variant>
      <vt:variant>
        <vt:i4>5</vt:i4>
      </vt:variant>
      <vt:variant>
        <vt:lpwstr/>
      </vt:variant>
      <vt:variant>
        <vt:lpwstr>_Toc513444848</vt:lpwstr>
      </vt:variant>
      <vt:variant>
        <vt:i4>1179706</vt:i4>
      </vt:variant>
      <vt:variant>
        <vt:i4>68</vt:i4>
      </vt:variant>
      <vt:variant>
        <vt:i4>0</vt:i4>
      </vt:variant>
      <vt:variant>
        <vt:i4>5</vt:i4>
      </vt:variant>
      <vt:variant>
        <vt:lpwstr/>
      </vt:variant>
      <vt:variant>
        <vt:lpwstr>_Toc513444847</vt:lpwstr>
      </vt:variant>
      <vt:variant>
        <vt:i4>1179706</vt:i4>
      </vt:variant>
      <vt:variant>
        <vt:i4>62</vt:i4>
      </vt:variant>
      <vt:variant>
        <vt:i4>0</vt:i4>
      </vt:variant>
      <vt:variant>
        <vt:i4>5</vt:i4>
      </vt:variant>
      <vt:variant>
        <vt:lpwstr/>
      </vt:variant>
      <vt:variant>
        <vt:lpwstr>_Toc513444846</vt:lpwstr>
      </vt:variant>
      <vt:variant>
        <vt:i4>1179706</vt:i4>
      </vt:variant>
      <vt:variant>
        <vt:i4>56</vt:i4>
      </vt:variant>
      <vt:variant>
        <vt:i4>0</vt:i4>
      </vt:variant>
      <vt:variant>
        <vt:i4>5</vt:i4>
      </vt:variant>
      <vt:variant>
        <vt:lpwstr/>
      </vt:variant>
      <vt:variant>
        <vt:lpwstr>_Toc513444845</vt:lpwstr>
      </vt:variant>
      <vt:variant>
        <vt:i4>1179706</vt:i4>
      </vt:variant>
      <vt:variant>
        <vt:i4>50</vt:i4>
      </vt:variant>
      <vt:variant>
        <vt:i4>0</vt:i4>
      </vt:variant>
      <vt:variant>
        <vt:i4>5</vt:i4>
      </vt:variant>
      <vt:variant>
        <vt:lpwstr/>
      </vt:variant>
      <vt:variant>
        <vt:lpwstr>_Toc513444844</vt:lpwstr>
      </vt:variant>
      <vt:variant>
        <vt:i4>1179706</vt:i4>
      </vt:variant>
      <vt:variant>
        <vt:i4>44</vt:i4>
      </vt:variant>
      <vt:variant>
        <vt:i4>0</vt:i4>
      </vt:variant>
      <vt:variant>
        <vt:i4>5</vt:i4>
      </vt:variant>
      <vt:variant>
        <vt:lpwstr/>
      </vt:variant>
      <vt:variant>
        <vt:lpwstr>_Toc513444843</vt:lpwstr>
      </vt:variant>
      <vt:variant>
        <vt:i4>1179706</vt:i4>
      </vt:variant>
      <vt:variant>
        <vt:i4>38</vt:i4>
      </vt:variant>
      <vt:variant>
        <vt:i4>0</vt:i4>
      </vt:variant>
      <vt:variant>
        <vt:i4>5</vt:i4>
      </vt:variant>
      <vt:variant>
        <vt:lpwstr/>
      </vt:variant>
      <vt:variant>
        <vt:lpwstr>_Toc513444842</vt:lpwstr>
      </vt:variant>
      <vt:variant>
        <vt:i4>1179706</vt:i4>
      </vt:variant>
      <vt:variant>
        <vt:i4>32</vt:i4>
      </vt:variant>
      <vt:variant>
        <vt:i4>0</vt:i4>
      </vt:variant>
      <vt:variant>
        <vt:i4>5</vt:i4>
      </vt:variant>
      <vt:variant>
        <vt:lpwstr/>
      </vt:variant>
      <vt:variant>
        <vt:lpwstr>_Toc513444841</vt:lpwstr>
      </vt:variant>
      <vt:variant>
        <vt:i4>1179706</vt:i4>
      </vt:variant>
      <vt:variant>
        <vt:i4>26</vt:i4>
      </vt:variant>
      <vt:variant>
        <vt:i4>0</vt:i4>
      </vt:variant>
      <vt:variant>
        <vt:i4>5</vt:i4>
      </vt:variant>
      <vt:variant>
        <vt:lpwstr/>
      </vt:variant>
      <vt:variant>
        <vt:lpwstr>_Toc513444840</vt:lpwstr>
      </vt:variant>
      <vt:variant>
        <vt:i4>1376314</vt:i4>
      </vt:variant>
      <vt:variant>
        <vt:i4>20</vt:i4>
      </vt:variant>
      <vt:variant>
        <vt:i4>0</vt:i4>
      </vt:variant>
      <vt:variant>
        <vt:i4>5</vt:i4>
      </vt:variant>
      <vt:variant>
        <vt:lpwstr/>
      </vt:variant>
      <vt:variant>
        <vt:lpwstr>_Toc513444839</vt:lpwstr>
      </vt:variant>
      <vt:variant>
        <vt:i4>1376314</vt:i4>
      </vt:variant>
      <vt:variant>
        <vt:i4>14</vt:i4>
      </vt:variant>
      <vt:variant>
        <vt:i4>0</vt:i4>
      </vt:variant>
      <vt:variant>
        <vt:i4>5</vt:i4>
      </vt:variant>
      <vt:variant>
        <vt:lpwstr/>
      </vt:variant>
      <vt:variant>
        <vt:lpwstr>_Toc513444838</vt:lpwstr>
      </vt:variant>
      <vt:variant>
        <vt:i4>1376314</vt:i4>
      </vt:variant>
      <vt:variant>
        <vt:i4>8</vt:i4>
      </vt:variant>
      <vt:variant>
        <vt:i4>0</vt:i4>
      </vt:variant>
      <vt:variant>
        <vt:i4>5</vt:i4>
      </vt:variant>
      <vt:variant>
        <vt:lpwstr/>
      </vt:variant>
      <vt:variant>
        <vt:lpwstr>_Toc513444837</vt:lpwstr>
      </vt:variant>
      <vt:variant>
        <vt:i4>1376314</vt:i4>
      </vt:variant>
      <vt:variant>
        <vt:i4>2</vt:i4>
      </vt:variant>
      <vt:variant>
        <vt:i4>0</vt:i4>
      </vt:variant>
      <vt:variant>
        <vt:i4>5</vt:i4>
      </vt:variant>
      <vt:variant>
        <vt:lpwstr/>
      </vt:variant>
      <vt:variant>
        <vt:lpwstr>_Toc513444836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B11 Procedures.2</dc:title>
  <dc:subject/>
  <dc:creator>John Bloodgood</dc:creator>
  <cp:keywords/>
  <cp:lastModifiedBy>Russell Waddell</cp:lastModifiedBy>
  <cp:revision>3</cp:revision>
  <cp:lastPrinted>2018-05-14T20:39:00Z</cp:lastPrinted>
  <dcterms:created xsi:type="dcterms:W3CDTF">2020-07-15T15:58:00Z</dcterms:created>
  <dcterms:modified xsi:type="dcterms:W3CDTF">2020-07-15T16:08:00Z</dcterms:modified>
</cp:coreProperties>
</file>